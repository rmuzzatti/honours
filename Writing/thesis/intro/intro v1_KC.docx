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E926D" w14:textId="77777777" w:rsidR="00A518B3" w:rsidRPr="00122672" w:rsidRDefault="00A518B3" w:rsidP="001549EE">
      <w:pPr>
        <w:spacing w:line="360" w:lineRule="auto"/>
        <w:rPr>
          <w:rFonts w:ascii="Times New Roman" w:hAnsi="Times New Roman" w:cs="Times New Roman"/>
          <w:b/>
          <w:bCs/>
        </w:rPr>
      </w:pPr>
      <w:r w:rsidRPr="00122672">
        <w:rPr>
          <w:rFonts w:ascii="Times New Roman" w:hAnsi="Times New Roman" w:cs="Times New Roman"/>
          <w:b/>
          <w:bCs/>
        </w:rPr>
        <w:t>Chapter 1: Introduction</w:t>
      </w:r>
    </w:p>
    <w:p w14:paraId="09E1354B" w14:textId="0CA5F48E" w:rsidR="005D36ED" w:rsidRDefault="004809D0" w:rsidP="001549EE">
      <w:pPr>
        <w:spacing w:line="360" w:lineRule="auto"/>
        <w:rPr>
          <w:rFonts w:ascii="Times New Roman" w:hAnsi="Times New Roman" w:cs="Times New Roman"/>
          <w:b/>
          <w:bCs/>
        </w:rPr>
      </w:pPr>
      <w:r>
        <w:rPr>
          <w:rFonts w:ascii="Times New Roman" w:hAnsi="Times New Roman" w:cs="Times New Roman"/>
          <w:b/>
          <w:bCs/>
        </w:rPr>
        <w:t>1.1 The Brain and Food</w:t>
      </w:r>
    </w:p>
    <w:p w14:paraId="6C7711BE" w14:textId="46DF7704" w:rsidR="00FC3423" w:rsidRDefault="00977118" w:rsidP="001549EE">
      <w:pPr>
        <w:spacing w:line="360" w:lineRule="auto"/>
        <w:ind w:firstLine="720"/>
        <w:rPr>
          <w:rFonts w:ascii="Times New Roman" w:hAnsi="Times New Roman" w:cs="Times New Roman"/>
        </w:rPr>
      </w:pPr>
      <w:commentRangeStart w:id="0"/>
      <w:r>
        <w:rPr>
          <w:rFonts w:ascii="Times New Roman" w:hAnsi="Times New Roman" w:cs="Times New Roman"/>
        </w:rPr>
        <w:t>The</w:t>
      </w:r>
      <w:r w:rsidR="00FC3423">
        <w:rPr>
          <w:rFonts w:ascii="Times New Roman" w:hAnsi="Times New Roman" w:cs="Times New Roman"/>
        </w:rPr>
        <w:t xml:space="preserve"> brain’s relationship with food is changing.</w:t>
      </w:r>
      <w:r>
        <w:rPr>
          <w:rFonts w:ascii="Times New Roman" w:hAnsi="Times New Roman" w:cs="Times New Roman"/>
        </w:rPr>
        <w:t xml:space="preserve"> </w:t>
      </w:r>
      <w:commentRangeEnd w:id="0"/>
      <w:r w:rsidR="004D666A">
        <w:rPr>
          <w:rStyle w:val="CommentReference"/>
        </w:rPr>
        <w:commentReference w:id="0"/>
      </w:r>
      <w:r>
        <w:rPr>
          <w:rFonts w:ascii="Times New Roman" w:hAnsi="Times New Roman" w:cs="Times New Roman"/>
        </w:rPr>
        <w:t>As the global food system becomes increasingly saturated with processed and ultra-processed foods, the obesity epidemic grows in parallel (</w:t>
      </w:r>
      <w:r w:rsidRPr="00A637CB">
        <w:rPr>
          <w:rFonts w:ascii="Times New Roman" w:hAnsi="Times New Roman" w:cs="Times New Roman"/>
        </w:rPr>
        <w:t>Moubarac</w:t>
      </w:r>
      <w:r>
        <w:rPr>
          <w:rFonts w:ascii="Times New Roman" w:hAnsi="Times New Roman" w:cs="Times New Roman"/>
        </w:rPr>
        <w:t xml:space="preserve"> et al., 2014). More than half of adult Canadians are overweight or obese and more than 54% of Canadians </w:t>
      </w:r>
      <w:r w:rsidR="0044173A">
        <w:rPr>
          <w:rFonts w:ascii="Times New Roman" w:hAnsi="Times New Roman" w:cs="Times New Roman"/>
        </w:rPr>
        <w:t>eat</w:t>
      </w:r>
      <w:r>
        <w:rPr>
          <w:rFonts w:ascii="Times New Roman" w:hAnsi="Times New Roman" w:cs="Times New Roman"/>
        </w:rPr>
        <w:t xml:space="preserve"> out at least once a week</w:t>
      </w:r>
      <w:r w:rsidRPr="00977118">
        <w:rPr>
          <w:rFonts w:ascii="Times New Roman" w:hAnsi="Times New Roman" w:cs="Times New Roman"/>
        </w:rPr>
        <w:t xml:space="preserve"> </w:t>
      </w:r>
      <w:r>
        <w:rPr>
          <w:rFonts w:ascii="Times New Roman" w:hAnsi="Times New Roman" w:cs="Times New Roman"/>
        </w:rPr>
        <w:t>(</w:t>
      </w:r>
      <w:r w:rsidRPr="00A637CB">
        <w:rPr>
          <w:rFonts w:ascii="Times New Roman" w:hAnsi="Times New Roman" w:cs="Times New Roman"/>
        </w:rPr>
        <w:t>Moghimi and Wiktorowicz, 2019</w:t>
      </w:r>
      <w:r>
        <w:rPr>
          <w:rFonts w:ascii="Times New Roman" w:hAnsi="Times New Roman" w:cs="Times New Roman"/>
        </w:rPr>
        <w:t>).</w:t>
      </w:r>
      <w:r w:rsidR="00010016">
        <w:rPr>
          <w:rFonts w:ascii="Times New Roman" w:hAnsi="Times New Roman" w:cs="Times New Roman"/>
        </w:rPr>
        <w:t xml:space="preserve"> </w:t>
      </w:r>
      <w:r w:rsidR="0044173A">
        <w:rPr>
          <w:rFonts w:ascii="Times New Roman" w:hAnsi="Times New Roman" w:cs="Times New Roman"/>
        </w:rPr>
        <w:t xml:space="preserve">Access to these processed foods is easier than ever, and it takes very little energy to get them (Dallman et al., 2006). </w:t>
      </w:r>
      <w:r w:rsidR="00010016">
        <w:rPr>
          <w:rFonts w:ascii="Times New Roman" w:hAnsi="Times New Roman" w:cs="Times New Roman"/>
        </w:rPr>
        <w:t xml:space="preserve">Ultra-processed foods are more energy dense, with more sugar, sodium, and saturated fats. They are also highly palatable. The typical Canadian’s grocery list becomes </w:t>
      </w:r>
      <w:r w:rsidR="00F27025">
        <w:rPr>
          <w:rFonts w:ascii="Times New Roman" w:hAnsi="Times New Roman" w:cs="Times New Roman"/>
        </w:rPr>
        <w:t>increasingly</w:t>
      </w:r>
      <w:r w:rsidR="00010016">
        <w:rPr>
          <w:rFonts w:ascii="Times New Roman" w:hAnsi="Times New Roman" w:cs="Times New Roman"/>
        </w:rPr>
        <w:t xml:space="preserve"> dominated by ultra-processed foods, while unprocessed foods (ingredients) disappear (</w:t>
      </w:r>
      <w:r w:rsidR="00010016" w:rsidRPr="00A637CB">
        <w:rPr>
          <w:rFonts w:ascii="Times New Roman" w:hAnsi="Times New Roman" w:cs="Times New Roman"/>
        </w:rPr>
        <w:t>Moubarac</w:t>
      </w:r>
      <w:r w:rsidR="00010016">
        <w:rPr>
          <w:rFonts w:ascii="Times New Roman" w:hAnsi="Times New Roman" w:cs="Times New Roman"/>
        </w:rPr>
        <w:t xml:space="preserve"> et al., 2014).</w:t>
      </w:r>
    </w:p>
    <w:p w14:paraId="3CA32846" w14:textId="176671B1" w:rsidR="0010575F" w:rsidRPr="00A518B3" w:rsidRDefault="00107592" w:rsidP="001549EE">
      <w:pPr>
        <w:spacing w:line="360" w:lineRule="auto"/>
        <w:ind w:firstLine="720"/>
        <w:rPr>
          <w:rFonts w:ascii="Times New Roman" w:hAnsi="Times New Roman" w:cs="Times New Roman"/>
        </w:rPr>
      </w:pPr>
      <w:commentRangeStart w:id="1"/>
      <w:r>
        <w:rPr>
          <w:rFonts w:ascii="Times New Roman" w:hAnsi="Times New Roman" w:cs="Times New Roman"/>
        </w:rPr>
        <w:t>Stress</w:t>
      </w:r>
      <w:commentRangeEnd w:id="1"/>
      <w:r w:rsidR="00E34165">
        <w:rPr>
          <w:rStyle w:val="CommentReference"/>
        </w:rPr>
        <w:commentReference w:id="1"/>
      </w:r>
      <w:r>
        <w:rPr>
          <w:rFonts w:ascii="Times New Roman" w:hAnsi="Times New Roman" w:cs="Times New Roman"/>
        </w:rPr>
        <w:t>, t</w:t>
      </w:r>
      <w:r>
        <w:rPr>
          <w:rFonts w:ascii="Times New Roman" w:hAnsi="Times New Roman" w:cs="Times New Roman"/>
          <w:kern w:val="0"/>
          <w:lang w:val="en-US"/>
        </w:rPr>
        <w:t xml:space="preserve">he perceived threat to </w:t>
      </w:r>
      <w:r w:rsidRPr="00622C61">
        <w:rPr>
          <w:rFonts w:ascii="Times New Roman" w:hAnsi="Times New Roman" w:cs="Times New Roman"/>
          <w:kern w:val="0"/>
          <w:lang w:val="en-US"/>
        </w:rPr>
        <w:t>homeostasis</w:t>
      </w:r>
      <w:r>
        <w:rPr>
          <w:rFonts w:ascii="Times New Roman" w:hAnsi="Times New Roman" w:cs="Times New Roman"/>
          <w:kern w:val="0"/>
          <w:lang w:val="en-US"/>
        </w:rPr>
        <w:t xml:space="preserve">, is an adaptive mechanism that has become a challenge in modern life </w:t>
      </w:r>
      <w:r>
        <w:rPr>
          <w:rFonts w:ascii="Times New Roman" w:hAnsi="Times New Roman" w:cs="Times New Roman"/>
        </w:rPr>
        <w:t>(</w:t>
      </w:r>
      <w:r w:rsidRPr="008C1A5E">
        <w:rPr>
          <w:rFonts w:ascii="Times New Roman" w:hAnsi="Times New Roman" w:cs="Times New Roman"/>
        </w:rPr>
        <w:t>Smith</w:t>
      </w:r>
      <w:r>
        <w:rPr>
          <w:rFonts w:ascii="Times New Roman" w:hAnsi="Times New Roman" w:cs="Times New Roman"/>
        </w:rPr>
        <w:t xml:space="preserve"> and</w:t>
      </w:r>
      <w:r w:rsidRPr="008C1A5E">
        <w:t xml:space="preserve"> </w:t>
      </w:r>
      <w:r w:rsidRPr="008C1A5E">
        <w:rPr>
          <w:rFonts w:ascii="Times New Roman" w:hAnsi="Times New Roman" w:cs="Times New Roman"/>
        </w:rPr>
        <w:t>Azevedo</w:t>
      </w:r>
      <w:r>
        <w:rPr>
          <w:rFonts w:ascii="Times New Roman" w:hAnsi="Times New Roman" w:cs="Times New Roman"/>
        </w:rPr>
        <w:t xml:space="preserve">, 2025). </w:t>
      </w:r>
      <w:r w:rsidR="00D757BC">
        <w:rPr>
          <w:rFonts w:ascii="Times New Roman" w:hAnsi="Times New Roman" w:cs="Times New Roman"/>
        </w:rPr>
        <w:t>The body has many mechanisms to return to that homeostasis, vital to resistance and adaption (</w:t>
      </w:r>
      <w:r w:rsidR="00D757BC" w:rsidRPr="008C1A5E">
        <w:rPr>
          <w:rFonts w:ascii="Times New Roman" w:hAnsi="Times New Roman" w:cs="Times New Roman"/>
        </w:rPr>
        <w:t>Smith</w:t>
      </w:r>
      <w:r w:rsidR="00D757BC">
        <w:rPr>
          <w:rFonts w:ascii="Times New Roman" w:hAnsi="Times New Roman" w:cs="Times New Roman"/>
        </w:rPr>
        <w:t xml:space="preserve"> and</w:t>
      </w:r>
      <w:r w:rsidR="00D757BC" w:rsidRPr="008C1A5E">
        <w:t xml:space="preserve"> </w:t>
      </w:r>
      <w:r w:rsidR="00D757BC" w:rsidRPr="008C1A5E">
        <w:rPr>
          <w:rFonts w:ascii="Times New Roman" w:hAnsi="Times New Roman" w:cs="Times New Roman"/>
        </w:rPr>
        <w:t>Azevedo</w:t>
      </w:r>
      <w:r w:rsidR="00D757BC">
        <w:rPr>
          <w:rFonts w:ascii="Times New Roman" w:hAnsi="Times New Roman" w:cs="Times New Roman"/>
        </w:rPr>
        <w:t>, 2025).</w:t>
      </w:r>
      <w:r w:rsidR="000B7CC6">
        <w:rPr>
          <w:rFonts w:ascii="Times New Roman" w:hAnsi="Times New Roman" w:cs="Times New Roman"/>
        </w:rPr>
        <w:t xml:space="preserve"> </w:t>
      </w:r>
      <w:r w:rsidR="00545CC7">
        <w:rPr>
          <w:rFonts w:ascii="Times New Roman" w:hAnsi="Times New Roman" w:cs="Times New Roman"/>
        </w:rPr>
        <w:t xml:space="preserve">However, these </w:t>
      </w:r>
      <w:r w:rsidR="000B7CC6">
        <w:rPr>
          <w:rFonts w:ascii="Times New Roman" w:hAnsi="Times New Roman" w:cs="Times New Roman"/>
        </w:rPr>
        <w:t>system</w:t>
      </w:r>
      <w:r w:rsidR="00545CC7">
        <w:rPr>
          <w:rFonts w:ascii="Times New Roman" w:hAnsi="Times New Roman" w:cs="Times New Roman"/>
        </w:rPr>
        <w:t>s</w:t>
      </w:r>
      <w:r w:rsidR="000B7CC6">
        <w:rPr>
          <w:rFonts w:ascii="Times New Roman" w:hAnsi="Times New Roman" w:cs="Times New Roman"/>
        </w:rPr>
        <w:t xml:space="preserve"> </w:t>
      </w:r>
      <w:r w:rsidR="00545CC7">
        <w:rPr>
          <w:rFonts w:ascii="Times New Roman" w:hAnsi="Times New Roman" w:cs="Times New Roman"/>
        </w:rPr>
        <w:t>have</w:t>
      </w:r>
      <w:r w:rsidR="000B7CC6">
        <w:rPr>
          <w:rFonts w:ascii="Times New Roman" w:hAnsi="Times New Roman" w:cs="Times New Roman"/>
        </w:rPr>
        <w:t xml:space="preserve"> not adapted to our world of high chronic social stress and </w:t>
      </w:r>
      <w:ins w:id="2" w:author="Karen Crosby" w:date="2025-09-17T12:47:00Z" w16du:dateUtc="2025-09-17T15:47:00Z">
        <w:r w:rsidR="004D666A">
          <w:rPr>
            <w:rFonts w:ascii="Times New Roman" w:hAnsi="Times New Roman" w:cs="Times New Roman"/>
          </w:rPr>
          <w:t xml:space="preserve">the </w:t>
        </w:r>
      </w:ins>
      <w:r w:rsidR="000B7CC6">
        <w:rPr>
          <w:rFonts w:ascii="Times New Roman" w:hAnsi="Times New Roman" w:cs="Times New Roman"/>
        </w:rPr>
        <w:t xml:space="preserve">landscape of easily accessible </w:t>
      </w:r>
      <w:del w:id="3" w:author="Karen Crosby" w:date="2025-09-17T12:47:00Z" w16du:dateUtc="2025-09-17T15:47:00Z">
        <w:r w:rsidR="000B7CC6" w:rsidDel="004D666A">
          <w:rPr>
            <w:rFonts w:ascii="Times New Roman" w:hAnsi="Times New Roman" w:cs="Times New Roman"/>
          </w:rPr>
          <w:delText>high</w:delText>
        </w:r>
      </w:del>
      <w:r w:rsidR="000B7CC6">
        <w:rPr>
          <w:rFonts w:ascii="Times New Roman" w:hAnsi="Times New Roman" w:cs="Times New Roman"/>
        </w:rPr>
        <w:t xml:space="preserve"> calorie</w:t>
      </w:r>
      <w:ins w:id="4" w:author="Karen Crosby" w:date="2025-09-17T12:47:00Z" w16du:dateUtc="2025-09-17T15:47:00Z">
        <w:r w:rsidR="004D666A">
          <w:rPr>
            <w:rFonts w:ascii="Times New Roman" w:hAnsi="Times New Roman" w:cs="Times New Roman"/>
          </w:rPr>
          <w:t>-dense</w:t>
        </w:r>
      </w:ins>
      <w:r w:rsidR="000B7CC6">
        <w:rPr>
          <w:rFonts w:ascii="Times New Roman" w:hAnsi="Times New Roman" w:cs="Times New Roman"/>
        </w:rPr>
        <w:t>, highly palatable foods (Dallman et al., 2006).</w:t>
      </w:r>
      <w:r w:rsidR="00545CC7">
        <w:rPr>
          <w:rFonts w:ascii="Times New Roman" w:hAnsi="Times New Roman" w:cs="Times New Roman"/>
        </w:rPr>
        <w:t xml:space="preserve"> </w:t>
      </w:r>
      <w:r w:rsidR="0010575F">
        <w:rPr>
          <w:rFonts w:ascii="Times New Roman" w:hAnsi="Times New Roman" w:cs="Times New Roman"/>
        </w:rPr>
        <w:t>Chronic stress has been linked to consumption of palatable foods a</w:t>
      </w:r>
      <w:ins w:id="5" w:author="Karen Crosby" w:date="2025-09-17T12:48:00Z" w16du:dateUtc="2025-09-17T15:48:00Z">
        <w:r w:rsidR="004D666A">
          <w:rPr>
            <w:rFonts w:ascii="Times New Roman" w:hAnsi="Times New Roman" w:cs="Times New Roman"/>
          </w:rPr>
          <w:t>s</w:t>
        </w:r>
      </w:ins>
      <w:del w:id="6" w:author="Karen Crosby" w:date="2025-09-17T12:48:00Z" w16du:dateUtc="2025-09-17T15:48:00Z">
        <w:r w:rsidR="0010575F" w:rsidDel="004D666A">
          <w:rPr>
            <w:rFonts w:ascii="Times New Roman" w:hAnsi="Times New Roman" w:cs="Times New Roman"/>
          </w:rPr>
          <w:delText>nd</w:delText>
        </w:r>
      </w:del>
      <w:r w:rsidR="0010575F">
        <w:rPr>
          <w:rFonts w:ascii="Times New Roman" w:hAnsi="Times New Roman" w:cs="Times New Roman"/>
        </w:rPr>
        <w:t xml:space="preserve"> well as unhealthy eating habits, but the neurophysiological basis for stress eating is unclear (Tryon et al., 2013).</w:t>
      </w:r>
    </w:p>
    <w:p w14:paraId="2DBD81F2" w14:textId="77777777" w:rsidR="005B174E" w:rsidRPr="00807504" w:rsidRDefault="005B174E" w:rsidP="001549EE">
      <w:pPr>
        <w:spacing w:line="360" w:lineRule="auto"/>
        <w:rPr>
          <w:rFonts w:ascii="Times New Roman" w:hAnsi="Times New Roman" w:cs="Times New Roman"/>
          <w:b/>
          <w:bCs/>
        </w:rPr>
      </w:pPr>
    </w:p>
    <w:p w14:paraId="1FC63638" w14:textId="125A8B9F" w:rsidR="005D36ED" w:rsidRPr="00610900" w:rsidRDefault="004809D0" w:rsidP="001549EE">
      <w:pPr>
        <w:spacing w:line="360" w:lineRule="auto"/>
        <w:rPr>
          <w:rFonts w:ascii="Times New Roman" w:hAnsi="Times New Roman" w:cs="Times New Roman"/>
          <w:b/>
          <w:bCs/>
        </w:rPr>
      </w:pPr>
      <w:r>
        <w:rPr>
          <w:rFonts w:ascii="Times New Roman" w:hAnsi="Times New Roman" w:cs="Times New Roman"/>
          <w:b/>
          <w:bCs/>
        </w:rPr>
        <w:t>1.2 Stress</w:t>
      </w:r>
    </w:p>
    <w:p w14:paraId="177810D4" w14:textId="4C245DA6" w:rsidR="00200EDB" w:rsidRDefault="00E667CC" w:rsidP="001549EE">
      <w:pPr>
        <w:spacing w:line="360" w:lineRule="auto"/>
        <w:ind w:firstLine="720"/>
        <w:rPr>
          <w:rFonts w:ascii="Times New Roman" w:hAnsi="Times New Roman" w:cs="Times New Roman"/>
          <w:kern w:val="0"/>
          <w:lang w:val="en-US"/>
        </w:rPr>
      </w:pPr>
      <w:r>
        <w:rPr>
          <w:rFonts w:ascii="Times New Roman" w:hAnsi="Times New Roman" w:cs="Times New Roman"/>
        </w:rPr>
        <w:t xml:space="preserve">Physiologically, stress is a </w:t>
      </w:r>
      <w:r w:rsidR="00610900" w:rsidRPr="00610900">
        <w:rPr>
          <w:rFonts w:ascii="Times New Roman" w:hAnsi="Times New Roman" w:cs="Times New Roman"/>
        </w:rPr>
        <w:t xml:space="preserve">challenge to the homeostasis of an </w:t>
      </w:r>
      <w:r>
        <w:rPr>
          <w:rFonts w:ascii="Times New Roman" w:hAnsi="Times New Roman" w:cs="Times New Roman"/>
        </w:rPr>
        <w:t>organism</w:t>
      </w:r>
      <w:r w:rsidR="00610900" w:rsidRPr="00610900">
        <w:rPr>
          <w:rFonts w:ascii="Times New Roman" w:hAnsi="Times New Roman" w:cs="Times New Roman"/>
        </w:rPr>
        <w:t xml:space="preserve"> (</w:t>
      </w:r>
      <w:r w:rsidR="00610900" w:rsidRPr="00610900">
        <w:rPr>
          <w:rFonts w:ascii="Times New Roman" w:hAnsi="Times New Roman" w:cs="Times New Roman"/>
          <w:kern w:val="0"/>
          <w:lang w:val="en-US"/>
        </w:rPr>
        <w:t>Bose et al., 2009)</w:t>
      </w:r>
      <w:r w:rsidR="00622C61">
        <w:rPr>
          <w:rFonts w:ascii="Times New Roman" w:hAnsi="Times New Roman" w:cs="Times New Roman"/>
          <w:kern w:val="0"/>
          <w:lang w:val="en-US"/>
        </w:rPr>
        <w:t xml:space="preserve">, or the perceived threat to </w:t>
      </w:r>
      <w:r w:rsidR="00622C61" w:rsidRPr="00622C61">
        <w:rPr>
          <w:rFonts w:ascii="Times New Roman" w:hAnsi="Times New Roman" w:cs="Times New Roman"/>
          <w:kern w:val="0"/>
          <w:lang w:val="en-US"/>
        </w:rPr>
        <w:t>homeostasis (Charmandari et al., 2005)</w:t>
      </w:r>
      <w:r w:rsidRPr="00622C61">
        <w:rPr>
          <w:rFonts w:ascii="Times New Roman" w:hAnsi="Times New Roman" w:cs="Times New Roman"/>
          <w:kern w:val="0"/>
          <w:lang w:val="en-US"/>
        </w:rPr>
        <w:t>.</w:t>
      </w:r>
      <w:r>
        <w:rPr>
          <w:rFonts w:ascii="Times New Roman" w:hAnsi="Times New Roman" w:cs="Times New Roman"/>
          <w:kern w:val="0"/>
          <w:lang w:val="en-US"/>
        </w:rPr>
        <w:t xml:space="preserve"> </w:t>
      </w:r>
      <w:r w:rsidR="00E34165">
        <w:rPr>
          <w:rFonts w:ascii="Times New Roman" w:hAnsi="Times New Roman" w:cs="Times New Roman"/>
          <w:kern w:val="0"/>
          <w:lang w:val="en-US"/>
        </w:rPr>
        <w:t>When under stress, the</w:t>
      </w:r>
      <w:r>
        <w:rPr>
          <w:rFonts w:ascii="Times New Roman" w:hAnsi="Times New Roman" w:cs="Times New Roman"/>
          <w:kern w:val="0"/>
          <w:lang w:val="en-US"/>
        </w:rPr>
        <w:t xml:space="preserve"> organism responds to regain equilibrium </w:t>
      </w:r>
      <w:r w:rsidRPr="00610900">
        <w:rPr>
          <w:rFonts w:ascii="Times New Roman" w:hAnsi="Times New Roman" w:cs="Times New Roman"/>
        </w:rPr>
        <w:t>(</w:t>
      </w:r>
      <w:r w:rsidRPr="00610900">
        <w:rPr>
          <w:rFonts w:ascii="Times New Roman" w:hAnsi="Times New Roman" w:cs="Times New Roman"/>
          <w:kern w:val="0"/>
          <w:lang w:val="en-US"/>
        </w:rPr>
        <w:t>Bose et al., 2009)</w:t>
      </w:r>
      <w:r>
        <w:rPr>
          <w:rFonts w:ascii="Times New Roman" w:hAnsi="Times New Roman" w:cs="Times New Roman"/>
          <w:kern w:val="0"/>
          <w:lang w:val="en-US"/>
        </w:rPr>
        <w:t>.</w:t>
      </w:r>
      <w:r w:rsidR="00A67832">
        <w:rPr>
          <w:rFonts w:ascii="Times New Roman" w:hAnsi="Times New Roman" w:cs="Times New Roman"/>
          <w:kern w:val="0"/>
          <w:lang w:val="en-US"/>
        </w:rPr>
        <w:t xml:space="preserve"> In humans, stress activates the hypothalamic-pituitary-adrenal (HPA) axis and the </w:t>
      </w:r>
      <w:r w:rsidR="00A67832" w:rsidRPr="007D2CD6">
        <w:rPr>
          <w:rFonts w:ascii="Times New Roman" w:hAnsi="Times New Roman" w:cs="Times New Roman"/>
        </w:rPr>
        <w:t>sympathetic adrenomedullary system (SAM)</w:t>
      </w:r>
      <w:r w:rsidR="00875852">
        <w:rPr>
          <w:rFonts w:ascii="Times New Roman" w:hAnsi="Times New Roman" w:cs="Times New Roman"/>
        </w:rPr>
        <w:t xml:space="preserve"> which originates in the locus ceruleus (LC)</w:t>
      </w:r>
      <w:r w:rsidR="00EF1101">
        <w:rPr>
          <w:rFonts w:ascii="Times New Roman" w:hAnsi="Times New Roman" w:cs="Times New Roman"/>
        </w:rPr>
        <w:t xml:space="preserve"> of the brain stem</w:t>
      </w:r>
      <w:r w:rsidR="00A67832">
        <w:rPr>
          <w:rFonts w:ascii="Times New Roman" w:hAnsi="Times New Roman" w:cs="Times New Roman"/>
        </w:rPr>
        <w:t xml:space="preserve"> (Adam and Epel, 2007</w:t>
      </w:r>
      <w:r w:rsidR="002E03FC">
        <w:rPr>
          <w:rFonts w:ascii="Times New Roman" w:hAnsi="Times New Roman" w:cs="Times New Roman"/>
        </w:rPr>
        <w:t xml:space="preserve">; </w:t>
      </w:r>
      <w:r w:rsidR="002E03FC" w:rsidRPr="002E03FC">
        <w:rPr>
          <w:rFonts w:ascii="Times New Roman" w:hAnsi="Times New Roman" w:cs="Times New Roman"/>
          <w:kern w:val="0"/>
          <w:lang w:val="en-US"/>
        </w:rPr>
        <w:t>Charmandari et al., 2005</w:t>
      </w:r>
      <w:r w:rsidR="00A67832">
        <w:rPr>
          <w:rFonts w:ascii="Times New Roman" w:hAnsi="Times New Roman" w:cs="Times New Roman"/>
        </w:rPr>
        <w:t>).</w:t>
      </w:r>
      <w:r w:rsidR="00EF64C2">
        <w:rPr>
          <w:rFonts w:ascii="Times New Roman" w:hAnsi="Times New Roman" w:cs="Times New Roman"/>
        </w:rPr>
        <w:t xml:space="preserve"> </w:t>
      </w:r>
      <w:r w:rsidR="00E34165">
        <w:rPr>
          <w:rFonts w:ascii="Times New Roman" w:hAnsi="Times New Roman" w:cs="Times New Roman"/>
        </w:rPr>
        <w:t>In an acute</w:t>
      </w:r>
      <w:del w:id="7" w:author="Karen Crosby" w:date="2025-09-17T12:49:00Z" w16du:dateUtc="2025-09-17T15:49:00Z">
        <w:r w:rsidR="00E34165" w:rsidDel="004D666A">
          <w:rPr>
            <w:rFonts w:ascii="Times New Roman" w:hAnsi="Times New Roman" w:cs="Times New Roman"/>
          </w:rPr>
          <w:delText>, short-term</w:delText>
        </w:r>
      </w:del>
      <w:r w:rsidR="00E34165">
        <w:rPr>
          <w:rFonts w:ascii="Times New Roman" w:hAnsi="Times New Roman" w:cs="Times New Roman"/>
        </w:rPr>
        <w:t xml:space="preserve"> stressor, the SAM allows for the release of catecholamines which triggers the “fight or flight” response from the sympathetic division of the autonomic system, </w:t>
      </w:r>
      <w:commentRangeStart w:id="8"/>
      <w:r w:rsidR="00E34165">
        <w:rPr>
          <w:rFonts w:ascii="Times New Roman" w:hAnsi="Times New Roman" w:cs="Times New Roman"/>
        </w:rPr>
        <w:t xml:space="preserve">leading to activation of the HPA axis </w:t>
      </w:r>
      <w:commentRangeEnd w:id="8"/>
      <w:r w:rsidR="004D666A">
        <w:rPr>
          <w:rStyle w:val="CommentReference"/>
        </w:rPr>
        <w:commentReference w:id="8"/>
      </w:r>
      <w:r w:rsidR="00E34165">
        <w:rPr>
          <w:rFonts w:ascii="Times New Roman" w:hAnsi="Times New Roman" w:cs="Times New Roman"/>
        </w:rPr>
        <w:t>(James et al., 2023). As part of the</w:t>
      </w:r>
      <w:r w:rsidR="00EF64C2">
        <w:rPr>
          <w:rFonts w:ascii="Times New Roman" w:hAnsi="Times New Roman" w:cs="Times New Roman"/>
        </w:rPr>
        <w:t xml:space="preserve"> HPA</w:t>
      </w:r>
      <w:r w:rsidR="00E34165">
        <w:rPr>
          <w:rFonts w:ascii="Times New Roman" w:hAnsi="Times New Roman" w:cs="Times New Roman"/>
        </w:rPr>
        <w:t xml:space="preserve"> axis,</w:t>
      </w:r>
      <w:r w:rsidR="00EF64C2">
        <w:rPr>
          <w:rFonts w:ascii="Times New Roman" w:hAnsi="Times New Roman" w:cs="Times New Roman"/>
        </w:rPr>
        <w:t xml:space="preserve"> </w:t>
      </w:r>
      <w:ins w:id="9" w:author="Karen Crosby" w:date="2025-09-17T12:52:00Z" w16du:dateUtc="2025-09-17T15:52:00Z">
        <w:r w:rsidR="004D666A">
          <w:rPr>
            <w:rFonts w:ascii="Times New Roman" w:hAnsi="Times New Roman" w:cs="Times New Roman"/>
          </w:rPr>
          <w:t xml:space="preserve">the </w:t>
        </w:r>
      </w:ins>
      <w:r w:rsidR="00E34165">
        <w:rPr>
          <w:rFonts w:ascii="Times New Roman" w:hAnsi="Times New Roman" w:cs="Times New Roman"/>
        </w:rPr>
        <w:t xml:space="preserve">paraventricular nucleus (PVN) of the hypothalamus releases </w:t>
      </w:r>
      <w:r w:rsidR="00EF64C2">
        <w:rPr>
          <w:rFonts w:ascii="Times New Roman" w:hAnsi="Times New Roman" w:cs="Times New Roman"/>
        </w:rPr>
        <w:t>corticotrophin</w:t>
      </w:r>
      <w:ins w:id="10" w:author="Karen Crosby" w:date="2025-09-17T12:52:00Z" w16du:dateUtc="2025-09-17T15:52:00Z">
        <w:r w:rsidR="004D666A">
          <w:rPr>
            <w:rFonts w:ascii="Times New Roman" w:hAnsi="Times New Roman" w:cs="Times New Roman"/>
          </w:rPr>
          <w:t>-</w:t>
        </w:r>
      </w:ins>
      <w:del w:id="11" w:author="Karen Crosby" w:date="2025-09-17T12:52:00Z" w16du:dateUtc="2025-09-17T15:52:00Z">
        <w:r w:rsidR="00EF64C2" w:rsidDel="004D666A">
          <w:rPr>
            <w:rFonts w:ascii="Times New Roman" w:hAnsi="Times New Roman" w:cs="Times New Roman"/>
          </w:rPr>
          <w:delText xml:space="preserve"> </w:delText>
        </w:r>
      </w:del>
      <w:r w:rsidR="00EF64C2">
        <w:rPr>
          <w:rFonts w:ascii="Times New Roman" w:hAnsi="Times New Roman" w:cs="Times New Roman"/>
        </w:rPr>
        <w:t xml:space="preserve">releasing </w:t>
      </w:r>
      <w:r w:rsidR="00EF64C2">
        <w:rPr>
          <w:rFonts w:ascii="Times New Roman" w:hAnsi="Times New Roman" w:cs="Times New Roman"/>
        </w:rPr>
        <w:lastRenderedPageBreak/>
        <w:t>hormone (CRH)</w:t>
      </w:r>
      <w:r w:rsidR="00E34165">
        <w:rPr>
          <w:rFonts w:ascii="Times New Roman" w:hAnsi="Times New Roman" w:cs="Times New Roman"/>
        </w:rPr>
        <w:t xml:space="preserve">, which </w:t>
      </w:r>
      <w:r w:rsidR="00EF64C2">
        <w:rPr>
          <w:rFonts w:ascii="Times New Roman" w:hAnsi="Times New Roman" w:cs="Times New Roman"/>
        </w:rPr>
        <w:t>stimulates adrenocorticotrophin hormone (ACTH) from the pituitary gland</w:t>
      </w:r>
      <w:r w:rsidR="00E34165">
        <w:rPr>
          <w:rFonts w:ascii="Times New Roman" w:hAnsi="Times New Roman" w:cs="Times New Roman"/>
        </w:rPr>
        <w:t xml:space="preserve">, </w:t>
      </w:r>
      <w:r w:rsidR="00EF64C2">
        <w:rPr>
          <w:rFonts w:ascii="Times New Roman" w:hAnsi="Times New Roman" w:cs="Times New Roman"/>
        </w:rPr>
        <w:t xml:space="preserve">which </w:t>
      </w:r>
      <w:r w:rsidR="00E34165">
        <w:rPr>
          <w:rFonts w:ascii="Times New Roman" w:hAnsi="Times New Roman" w:cs="Times New Roman"/>
        </w:rPr>
        <w:t xml:space="preserve">in turn </w:t>
      </w:r>
      <w:r w:rsidR="00EF64C2">
        <w:rPr>
          <w:rFonts w:ascii="Times New Roman" w:hAnsi="Times New Roman" w:cs="Times New Roman"/>
        </w:rPr>
        <w:t xml:space="preserve">stimulates cortisol </w:t>
      </w:r>
      <w:r w:rsidR="00B373B0">
        <w:rPr>
          <w:rFonts w:ascii="Times New Roman" w:hAnsi="Times New Roman" w:cs="Times New Roman"/>
        </w:rPr>
        <w:t>release</w:t>
      </w:r>
      <w:r w:rsidR="00EF64C2">
        <w:rPr>
          <w:rFonts w:ascii="Times New Roman" w:hAnsi="Times New Roman" w:cs="Times New Roman"/>
        </w:rPr>
        <w:t xml:space="preserve"> from the adrenal </w:t>
      </w:r>
      <w:r w:rsidR="00B373B0">
        <w:rPr>
          <w:rFonts w:ascii="Times New Roman" w:hAnsi="Times New Roman" w:cs="Times New Roman"/>
        </w:rPr>
        <w:t>cortex</w:t>
      </w:r>
      <w:r w:rsidR="00EF64C2">
        <w:rPr>
          <w:rFonts w:ascii="Times New Roman" w:hAnsi="Times New Roman" w:cs="Times New Roman"/>
        </w:rPr>
        <w:t xml:space="preserve"> (Bose et al., 2009; Adam and Epel, 2007).</w:t>
      </w:r>
      <w:r w:rsidR="00B215C2">
        <w:rPr>
          <w:rFonts w:ascii="Times New Roman" w:hAnsi="Times New Roman" w:cs="Times New Roman"/>
        </w:rPr>
        <w:t xml:space="preserve"> </w:t>
      </w:r>
      <w:r w:rsidR="00E34165">
        <w:rPr>
          <w:rFonts w:ascii="Times New Roman" w:hAnsi="Times New Roman" w:cs="Times New Roman"/>
        </w:rPr>
        <w:t xml:space="preserve">Under acute stress, </w:t>
      </w:r>
      <w:r w:rsidR="00FB154E">
        <w:rPr>
          <w:rFonts w:ascii="Times New Roman" w:hAnsi="Times New Roman" w:cs="Times New Roman"/>
        </w:rPr>
        <w:t xml:space="preserve">cortisol should negatively feedback </w:t>
      </w:r>
      <w:r w:rsidR="00BF1B22">
        <w:rPr>
          <w:rFonts w:ascii="Times New Roman" w:hAnsi="Times New Roman" w:cs="Times New Roman"/>
        </w:rPr>
        <w:t>on CRH and ACTH to</w:t>
      </w:r>
      <w:r w:rsidR="00FB154E">
        <w:rPr>
          <w:rFonts w:ascii="Times New Roman" w:hAnsi="Times New Roman" w:cs="Times New Roman"/>
        </w:rPr>
        <w:t xml:space="preserve"> prevent prolonged secretion</w:t>
      </w:r>
      <w:r w:rsidR="00BF1B22">
        <w:rPr>
          <w:rFonts w:ascii="Times New Roman" w:hAnsi="Times New Roman" w:cs="Times New Roman"/>
        </w:rPr>
        <w:t xml:space="preserve"> of cortisol</w:t>
      </w:r>
      <w:r w:rsidR="00FB154E">
        <w:rPr>
          <w:rFonts w:ascii="Times New Roman" w:hAnsi="Times New Roman" w:cs="Times New Roman"/>
        </w:rPr>
        <w:t xml:space="preserve"> (Adam and Epel, 2007</w:t>
      </w:r>
      <w:r w:rsidR="00BF1B22">
        <w:rPr>
          <w:rFonts w:ascii="Times New Roman" w:hAnsi="Times New Roman" w:cs="Times New Roman"/>
        </w:rPr>
        <w:t>; Charmandari et al., 2005</w:t>
      </w:r>
      <w:r w:rsidR="00FB154E">
        <w:rPr>
          <w:rFonts w:ascii="Times New Roman" w:hAnsi="Times New Roman" w:cs="Times New Roman"/>
        </w:rPr>
        <w:t>)</w:t>
      </w:r>
      <w:r w:rsidR="00E34165">
        <w:rPr>
          <w:rFonts w:ascii="Times New Roman" w:hAnsi="Times New Roman" w:cs="Times New Roman"/>
        </w:rPr>
        <w:t xml:space="preserve">. </w:t>
      </w:r>
      <w:r w:rsidR="009623E4">
        <w:rPr>
          <w:rFonts w:ascii="Times New Roman" w:hAnsi="Times New Roman" w:cs="Times New Roman"/>
          <w:kern w:val="0"/>
          <w:lang w:val="en-US"/>
        </w:rPr>
        <w:t xml:space="preserve">By binding to glucocorticoid receptors, cortisol initiates </w:t>
      </w:r>
      <w:commentRangeStart w:id="12"/>
      <w:r w:rsidR="009623E4">
        <w:rPr>
          <w:rFonts w:ascii="Times New Roman" w:hAnsi="Times New Roman" w:cs="Times New Roman"/>
          <w:kern w:val="0"/>
          <w:lang w:val="en-US"/>
        </w:rPr>
        <w:t xml:space="preserve">of </w:t>
      </w:r>
      <w:commentRangeEnd w:id="12"/>
      <w:r w:rsidR="004D666A">
        <w:rPr>
          <w:rStyle w:val="CommentReference"/>
        </w:rPr>
        <w:commentReference w:id="12"/>
      </w:r>
      <w:r w:rsidR="009623E4">
        <w:rPr>
          <w:rFonts w:ascii="Times New Roman" w:hAnsi="Times New Roman" w:cs="Times New Roman"/>
          <w:kern w:val="0"/>
          <w:lang w:val="en-US"/>
        </w:rPr>
        <w:t xml:space="preserve">represses transcription to negatively feedback on the HPA </w:t>
      </w:r>
      <w:r w:rsidR="009623E4" w:rsidRPr="00E52BA0">
        <w:rPr>
          <w:rFonts w:ascii="Times New Roman" w:hAnsi="Times New Roman" w:cs="Times New Roman"/>
          <w:kern w:val="0"/>
          <w:lang w:val="en-US"/>
        </w:rPr>
        <w:t>axis</w:t>
      </w:r>
      <w:r w:rsidR="009623E4">
        <w:rPr>
          <w:rFonts w:ascii="Times New Roman" w:hAnsi="Times New Roman" w:cs="Times New Roman"/>
          <w:kern w:val="0"/>
          <w:lang w:val="en-US"/>
        </w:rPr>
        <w:t>, while binding to mineral</w:t>
      </w:r>
      <w:ins w:id="13" w:author="Karen Crosby" w:date="2025-09-17T12:52:00Z" w16du:dateUtc="2025-09-17T15:52:00Z">
        <w:r w:rsidR="004D666A">
          <w:rPr>
            <w:rFonts w:ascii="Times New Roman" w:hAnsi="Times New Roman" w:cs="Times New Roman"/>
            <w:kern w:val="0"/>
            <w:lang w:val="en-US"/>
          </w:rPr>
          <w:t>o</w:t>
        </w:r>
      </w:ins>
      <w:del w:id="14" w:author="Karen Crosby" w:date="2025-09-17T12:52:00Z" w16du:dateUtc="2025-09-17T15:52:00Z">
        <w:r w:rsidR="009623E4" w:rsidDel="004D666A">
          <w:rPr>
            <w:rFonts w:ascii="Times New Roman" w:hAnsi="Times New Roman" w:cs="Times New Roman"/>
            <w:kern w:val="0"/>
            <w:lang w:val="en-US"/>
          </w:rPr>
          <w:delText xml:space="preserve"> </w:delText>
        </w:r>
      </w:del>
      <w:r w:rsidR="009623E4">
        <w:rPr>
          <w:rFonts w:ascii="Times New Roman" w:hAnsi="Times New Roman" w:cs="Times New Roman"/>
          <w:kern w:val="0"/>
          <w:lang w:val="en-US"/>
        </w:rPr>
        <w:t xml:space="preserve">corticoid receptors regulates basal HPA activity </w:t>
      </w:r>
      <w:r w:rsidR="009623E4" w:rsidRPr="00E52BA0">
        <w:rPr>
          <w:rFonts w:ascii="Times New Roman" w:hAnsi="Times New Roman" w:cs="Times New Roman"/>
          <w:kern w:val="0"/>
          <w:lang w:val="en-US"/>
        </w:rPr>
        <w:t>(Nieuwenhuizen and Rutters, 2008)</w:t>
      </w:r>
      <w:r w:rsidR="009623E4">
        <w:rPr>
          <w:rFonts w:ascii="Times New Roman" w:hAnsi="Times New Roman" w:cs="Times New Roman"/>
          <w:kern w:val="0"/>
          <w:lang w:val="en-US"/>
        </w:rPr>
        <w:t xml:space="preserve">. </w:t>
      </w:r>
      <w:r w:rsidR="00E34165">
        <w:rPr>
          <w:rFonts w:ascii="Times New Roman" w:hAnsi="Times New Roman" w:cs="Times New Roman"/>
        </w:rPr>
        <w:t xml:space="preserve">This tight regulation of cortisol is critical because </w:t>
      </w:r>
      <w:r w:rsidR="00FB154E">
        <w:rPr>
          <w:rFonts w:ascii="Times New Roman" w:hAnsi="Times New Roman" w:cs="Times New Roman"/>
        </w:rPr>
        <w:t xml:space="preserve">the </w:t>
      </w:r>
      <w:r w:rsidR="00FB154E" w:rsidRPr="00F22F37">
        <w:rPr>
          <w:rFonts w:ascii="Times New Roman" w:hAnsi="Times New Roman" w:cs="Times New Roman"/>
          <w:kern w:val="0"/>
          <w:lang w:val="en-US"/>
        </w:rPr>
        <w:t xml:space="preserve">acute stress response is necessary for homeostatic recovery, </w:t>
      </w:r>
      <w:commentRangeStart w:id="15"/>
      <w:r w:rsidR="001411F2">
        <w:rPr>
          <w:rFonts w:ascii="Times New Roman" w:hAnsi="Times New Roman" w:cs="Times New Roman"/>
          <w:kern w:val="0"/>
          <w:lang w:val="en-US"/>
        </w:rPr>
        <w:t xml:space="preserve">but </w:t>
      </w:r>
      <w:r w:rsidR="00FB154E" w:rsidRPr="00F22F37">
        <w:rPr>
          <w:rFonts w:ascii="Times New Roman" w:hAnsi="Times New Roman" w:cs="Times New Roman"/>
          <w:kern w:val="0"/>
          <w:lang w:val="en-US"/>
        </w:rPr>
        <w:t xml:space="preserve">chronic or prolonged stress can be </w:t>
      </w:r>
      <w:commentRangeStart w:id="16"/>
      <w:r w:rsidR="00FB154E" w:rsidRPr="00F22F37">
        <w:rPr>
          <w:rFonts w:ascii="Times New Roman" w:hAnsi="Times New Roman" w:cs="Times New Roman"/>
          <w:kern w:val="0"/>
          <w:lang w:val="en-US"/>
        </w:rPr>
        <w:t xml:space="preserve">harmful </w:t>
      </w:r>
      <w:commentRangeEnd w:id="16"/>
      <w:r w:rsidR="00E34165">
        <w:rPr>
          <w:rStyle w:val="CommentReference"/>
        </w:rPr>
        <w:commentReference w:id="16"/>
      </w:r>
      <w:commentRangeEnd w:id="15"/>
      <w:r w:rsidR="004D666A">
        <w:rPr>
          <w:rStyle w:val="CommentReference"/>
        </w:rPr>
        <w:commentReference w:id="15"/>
      </w:r>
      <w:r w:rsidR="00FB154E" w:rsidRPr="00F22F37">
        <w:rPr>
          <w:rFonts w:ascii="Times New Roman" w:hAnsi="Times New Roman" w:cs="Times New Roman"/>
        </w:rPr>
        <w:t>(</w:t>
      </w:r>
      <w:r w:rsidR="00FB154E" w:rsidRPr="00F22F37">
        <w:rPr>
          <w:rFonts w:ascii="Times New Roman" w:hAnsi="Times New Roman" w:cs="Times New Roman"/>
          <w:kern w:val="0"/>
          <w:lang w:val="en-US"/>
        </w:rPr>
        <w:t>Bose et al., 2009)</w:t>
      </w:r>
      <w:r w:rsidR="00FB154E">
        <w:rPr>
          <w:rFonts w:ascii="Times New Roman" w:hAnsi="Times New Roman" w:cs="Times New Roman"/>
          <w:kern w:val="0"/>
          <w:lang w:val="en-US"/>
        </w:rPr>
        <w:t>.</w:t>
      </w:r>
      <w:r w:rsidR="00E34165">
        <w:rPr>
          <w:rFonts w:ascii="Times New Roman" w:hAnsi="Times New Roman" w:cs="Times New Roman"/>
          <w:kern w:val="0"/>
          <w:lang w:val="en-US"/>
        </w:rPr>
        <w:t xml:space="preserve"> </w:t>
      </w:r>
    </w:p>
    <w:p w14:paraId="5DC9F709" w14:textId="7084AFDD" w:rsidR="00D82A3D" w:rsidRPr="009623E4" w:rsidRDefault="00D82A3D" w:rsidP="001549EE">
      <w:pPr>
        <w:spacing w:line="360" w:lineRule="auto"/>
        <w:ind w:firstLine="720"/>
        <w:rPr>
          <w:rFonts w:ascii="Times New Roman" w:hAnsi="Times New Roman" w:cs="Times New Roman"/>
          <w:kern w:val="0"/>
          <w:lang w:val="en-US"/>
        </w:rPr>
      </w:pPr>
      <w:commentRangeStart w:id="17"/>
      <w:commentRangeStart w:id="18"/>
      <w:commentRangeStart w:id="19"/>
      <w:r>
        <w:rPr>
          <w:rFonts w:ascii="Times New Roman" w:hAnsi="Times New Roman" w:cs="Times New Roman"/>
        </w:rPr>
        <w:t xml:space="preserve">Chronic elevation of glucocorticoids in the absence of chronic stress inhibits basal HPA activity and </w:t>
      </w:r>
      <w:commentRangeStart w:id="20"/>
      <w:commentRangeStart w:id="21"/>
      <w:r>
        <w:rPr>
          <w:rFonts w:ascii="Times New Roman" w:hAnsi="Times New Roman" w:cs="Times New Roman"/>
        </w:rPr>
        <w:t>HPA activity stimulated by an acute stressor, but this is likely due to inhibition at the pituitary, not central inhibition</w:t>
      </w:r>
      <w:commentRangeEnd w:id="20"/>
      <w:r w:rsidR="00AC1B0D">
        <w:rPr>
          <w:rStyle w:val="CommentReference"/>
        </w:rPr>
        <w:commentReference w:id="20"/>
      </w:r>
      <w:commentRangeEnd w:id="21"/>
      <w:r w:rsidR="007145A4">
        <w:rPr>
          <w:rStyle w:val="CommentReference"/>
        </w:rPr>
        <w:commentReference w:id="21"/>
      </w:r>
      <w:r>
        <w:rPr>
          <w:rFonts w:ascii="Times New Roman" w:hAnsi="Times New Roman" w:cs="Times New Roman"/>
        </w:rPr>
        <w:t xml:space="preserve"> </w:t>
      </w:r>
      <w:commentRangeEnd w:id="18"/>
      <w:r w:rsidR="004D666A">
        <w:rPr>
          <w:rStyle w:val="CommentReference"/>
        </w:rPr>
        <w:commentReference w:id="18"/>
      </w:r>
      <w:r>
        <w:rPr>
          <w:rFonts w:ascii="Times New Roman" w:hAnsi="Times New Roman" w:cs="Times New Roman"/>
        </w:rPr>
        <w:t xml:space="preserve">(Dallman et al., 2006). </w:t>
      </w:r>
      <w:commentRangeStart w:id="22"/>
      <w:commentRangeStart w:id="23"/>
      <w:commentRangeStart w:id="24"/>
      <w:commentRangeStart w:id="25"/>
      <w:r>
        <w:rPr>
          <w:rFonts w:ascii="Times New Roman" w:hAnsi="Times New Roman" w:cs="Times New Roman"/>
        </w:rPr>
        <w:t>N</w:t>
      </w:r>
      <w:r w:rsidRPr="0085223A">
        <w:rPr>
          <w:rFonts w:ascii="Times New Roman" w:hAnsi="Times New Roman" w:cs="Times New Roman"/>
        </w:rPr>
        <w:t xml:space="preserve">orepinephrine </w:t>
      </w:r>
      <w:r>
        <w:rPr>
          <w:rFonts w:ascii="Times New Roman" w:hAnsi="Times New Roman" w:cs="Times New Roman"/>
        </w:rPr>
        <w:t>neurons in the LC likely activate the HPA</w:t>
      </w:r>
      <w:commentRangeEnd w:id="22"/>
      <w:r>
        <w:rPr>
          <w:rStyle w:val="CommentReference"/>
        </w:rPr>
        <w:commentReference w:id="22"/>
      </w:r>
      <w:commentRangeEnd w:id="23"/>
      <w:r>
        <w:rPr>
          <w:rStyle w:val="CommentReference"/>
        </w:rPr>
        <w:commentReference w:id="23"/>
      </w:r>
      <w:commentRangeEnd w:id="24"/>
      <w:r w:rsidR="007145A4">
        <w:rPr>
          <w:rStyle w:val="CommentReference"/>
        </w:rPr>
        <w:commentReference w:id="24"/>
      </w:r>
      <w:commentRangeEnd w:id="25"/>
      <w:r w:rsidR="007145A4">
        <w:rPr>
          <w:rStyle w:val="CommentReference"/>
        </w:rPr>
        <w:commentReference w:id="25"/>
      </w:r>
      <w:r>
        <w:rPr>
          <w:rFonts w:ascii="Times New Roman" w:hAnsi="Times New Roman" w:cs="Times New Roman"/>
        </w:rPr>
        <w:t>, evident by lesioning studies that find a decrease</w:t>
      </w:r>
      <w:ins w:id="26" w:author="Karen Crosby" w:date="2025-09-17T12:56:00Z" w16du:dateUtc="2025-09-17T15:56:00Z">
        <w:r w:rsidR="004D666A">
          <w:rPr>
            <w:rFonts w:ascii="Times New Roman" w:hAnsi="Times New Roman" w:cs="Times New Roman"/>
          </w:rPr>
          <w:t>d</w:t>
        </w:r>
      </w:ins>
      <w:del w:id="27" w:author="Karen Crosby" w:date="2025-09-17T12:56:00Z" w16du:dateUtc="2025-09-17T15:56:00Z">
        <w:r w:rsidDel="004D666A">
          <w:rPr>
            <w:rFonts w:ascii="Times New Roman" w:hAnsi="Times New Roman" w:cs="Times New Roman"/>
          </w:rPr>
          <w:delText>s</w:delText>
        </w:r>
      </w:del>
      <w:r>
        <w:rPr>
          <w:rFonts w:ascii="Times New Roman" w:hAnsi="Times New Roman" w:cs="Times New Roman"/>
        </w:rPr>
        <w:t xml:space="preserve"> HPA response to acute stress (Dallman et al., 2006).</w:t>
      </w:r>
      <w:r w:rsidR="00EF2323">
        <w:rPr>
          <w:rFonts w:ascii="Times New Roman" w:hAnsi="Times New Roman" w:cs="Times New Roman"/>
        </w:rPr>
        <w:t xml:space="preserve"> </w:t>
      </w:r>
      <w:commentRangeEnd w:id="17"/>
      <w:r w:rsidR="00B90C0A">
        <w:rPr>
          <w:rStyle w:val="CommentReference"/>
        </w:rPr>
        <w:commentReference w:id="17"/>
      </w:r>
      <w:commentRangeEnd w:id="19"/>
      <w:r w:rsidR="007145A4">
        <w:rPr>
          <w:rStyle w:val="CommentReference"/>
        </w:rPr>
        <w:commentReference w:id="19"/>
      </w:r>
      <w:r w:rsidR="00EF2323">
        <w:rPr>
          <w:rFonts w:ascii="Times New Roman" w:hAnsi="Times New Roman" w:cs="Times New Roman"/>
        </w:rPr>
        <w:t>Prolonged activation of the HPA axis suppresses the release of growth hormone</w:t>
      </w:r>
      <w:r w:rsidR="00AC1B0D">
        <w:rPr>
          <w:rFonts w:ascii="Times New Roman" w:hAnsi="Times New Roman" w:cs="Times New Roman"/>
        </w:rPr>
        <w:t>,</w:t>
      </w:r>
      <w:r w:rsidR="00EF2323">
        <w:rPr>
          <w:rFonts w:ascii="Times New Roman" w:hAnsi="Times New Roman" w:cs="Times New Roman"/>
        </w:rPr>
        <w:t xml:space="preserve"> and glucocorticoids, as the final </w:t>
      </w:r>
      <w:r w:rsidR="00D6067C">
        <w:rPr>
          <w:rFonts w:ascii="Times New Roman" w:hAnsi="Times New Roman" w:cs="Times New Roman"/>
        </w:rPr>
        <w:t>effectors</w:t>
      </w:r>
      <w:r w:rsidR="00EF2323">
        <w:rPr>
          <w:rFonts w:ascii="Times New Roman" w:hAnsi="Times New Roman" w:cs="Times New Roman"/>
        </w:rPr>
        <w:t xml:space="preserve"> of the HPA, induce insulin resistance (Charmandari et al., 2005).</w:t>
      </w:r>
      <w:r w:rsidR="00AC1B0D">
        <w:rPr>
          <w:rFonts w:ascii="Times New Roman" w:hAnsi="Times New Roman" w:cs="Times New Roman"/>
        </w:rPr>
        <w:t xml:space="preserve"> </w:t>
      </w:r>
      <w:r w:rsidR="00AC1B0D" w:rsidRPr="00AC1B0D">
        <w:rPr>
          <w:rFonts w:ascii="Times New Roman" w:hAnsi="Times New Roman" w:cs="Times New Roman"/>
          <w:highlight w:val="yellow"/>
        </w:rPr>
        <w:t>Maybe sentence about social chronic stress here but it would be repetitive to say glucocorticoids are the best marker of the HPA axis responding to psychosocial stress.</w:t>
      </w:r>
    </w:p>
    <w:p w14:paraId="68F411DF" w14:textId="77777777" w:rsidR="0043474C" w:rsidRPr="00610900" w:rsidRDefault="0043474C" w:rsidP="001549EE">
      <w:pPr>
        <w:spacing w:line="360" w:lineRule="auto"/>
        <w:rPr>
          <w:rFonts w:ascii="Times New Roman" w:hAnsi="Times New Roman" w:cs="Times New Roman"/>
          <w:kern w:val="0"/>
          <w:lang w:val="en-US"/>
        </w:rPr>
      </w:pPr>
    </w:p>
    <w:p w14:paraId="52C8ADB0" w14:textId="5FC6E7A1" w:rsidR="001E4954"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1.2.1 </w:t>
      </w:r>
      <w:r w:rsidR="001E4954" w:rsidRPr="00610900">
        <w:rPr>
          <w:rFonts w:ascii="Times New Roman" w:hAnsi="Times New Roman" w:cs="Times New Roman"/>
          <w:b/>
          <w:bCs/>
        </w:rPr>
        <w:t xml:space="preserve">Stress and </w:t>
      </w:r>
      <w:r w:rsidR="00EF1101">
        <w:rPr>
          <w:rFonts w:ascii="Times New Roman" w:hAnsi="Times New Roman" w:cs="Times New Roman"/>
          <w:b/>
          <w:bCs/>
        </w:rPr>
        <w:t>A</w:t>
      </w:r>
      <w:r w:rsidR="001E4954" w:rsidRPr="00610900">
        <w:rPr>
          <w:rFonts w:ascii="Times New Roman" w:hAnsi="Times New Roman" w:cs="Times New Roman"/>
          <w:b/>
          <w:bCs/>
        </w:rPr>
        <w:t xml:space="preserve">ppetite </w:t>
      </w:r>
    </w:p>
    <w:p w14:paraId="0A6D004B" w14:textId="2A4F40D1" w:rsidR="00772C25" w:rsidRDefault="000305C2" w:rsidP="001549EE">
      <w:pPr>
        <w:spacing w:line="360" w:lineRule="auto"/>
        <w:ind w:firstLine="720"/>
        <w:rPr>
          <w:rFonts w:ascii="Times New Roman" w:hAnsi="Times New Roman" w:cs="Times New Roman"/>
        </w:rPr>
      </w:pPr>
      <w:commentRangeStart w:id="28"/>
      <w:r>
        <w:rPr>
          <w:rFonts w:ascii="Times New Roman" w:hAnsi="Times New Roman" w:cs="Times New Roman"/>
        </w:rPr>
        <w:t>As part of the normal response to an acute stressor</w:t>
      </w:r>
      <w:del w:id="29" w:author="Karen Crosby" w:date="2025-09-17T12:59:00Z" w16du:dateUtc="2025-09-17T15:59:00Z">
        <w:r w:rsidDel="007145A4">
          <w:rPr>
            <w:rFonts w:ascii="Times New Roman" w:hAnsi="Times New Roman" w:cs="Times New Roman"/>
          </w:rPr>
          <w:delText xml:space="preserve"> in a stressor-naïve animal</w:delText>
        </w:r>
      </w:del>
      <w:r>
        <w:rPr>
          <w:rFonts w:ascii="Times New Roman" w:hAnsi="Times New Roman" w:cs="Times New Roman"/>
        </w:rPr>
        <w:t>,</w:t>
      </w:r>
      <w:del w:id="30" w:author="Karen Crosby" w:date="2025-09-17T12:59:00Z" w16du:dateUtc="2025-09-17T15:59:00Z">
        <w:r w:rsidDel="007145A4">
          <w:rPr>
            <w:rFonts w:ascii="Times New Roman" w:hAnsi="Times New Roman" w:cs="Times New Roman"/>
          </w:rPr>
          <w:delText xml:space="preserve"> there is</w:delText>
        </w:r>
      </w:del>
      <w:r>
        <w:rPr>
          <w:rFonts w:ascii="Times New Roman" w:hAnsi="Times New Roman" w:cs="Times New Roman"/>
        </w:rPr>
        <w:t xml:space="preserve"> </w:t>
      </w:r>
      <w:del w:id="31" w:author="Karen Crosby" w:date="2025-09-17T12:59:00Z" w16du:dateUtc="2025-09-17T15:59:00Z">
        <w:r w:rsidDel="007145A4">
          <w:rPr>
            <w:rFonts w:ascii="Times New Roman" w:hAnsi="Times New Roman" w:cs="Times New Roman"/>
          </w:rPr>
          <w:delText xml:space="preserve">afferent </w:delText>
        </w:r>
      </w:del>
      <w:r>
        <w:rPr>
          <w:rFonts w:ascii="Times New Roman" w:hAnsi="Times New Roman" w:cs="Times New Roman"/>
        </w:rPr>
        <w:t>activation of the HPA</w:t>
      </w:r>
      <w:ins w:id="32" w:author="Karen Crosby" w:date="2025-09-17T12:59:00Z" w16du:dateUtc="2025-09-17T15:59:00Z">
        <w:r w:rsidR="007145A4">
          <w:rPr>
            <w:rFonts w:ascii="Times New Roman" w:hAnsi="Times New Roman" w:cs="Times New Roman"/>
          </w:rPr>
          <w:t xml:space="preserve"> leads to an increase in </w:t>
        </w:r>
      </w:ins>
      <w:del w:id="33" w:author="Karen Crosby" w:date="2025-09-17T12:59:00Z" w16du:dateUtc="2025-09-17T15:59:00Z">
        <w:r w:rsidDel="007145A4">
          <w:rPr>
            <w:rFonts w:ascii="Times New Roman" w:hAnsi="Times New Roman" w:cs="Times New Roman"/>
          </w:rPr>
          <w:delText>, with</w:delText>
        </w:r>
      </w:del>
      <w:r>
        <w:rPr>
          <w:rFonts w:ascii="Times New Roman" w:hAnsi="Times New Roman" w:cs="Times New Roman"/>
        </w:rPr>
        <w:t xml:space="preserve"> glucocorticoid levels</w:t>
      </w:r>
      <w:del w:id="34" w:author="Karen Crosby" w:date="2025-09-17T12:59:00Z" w16du:dateUtc="2025-09-17T15:59:00Z">
        <w:r w:rsidDel="007145A4">
          <w:rPr>
            <w:rFonts w:ascii="Times New Roman" w:hAnsi="Times New Roman" w:cs="Times New Roman"/>
          </w:rPr>
          <w:delText xml:space="preserve"> increas</w:delText>
        </w:r>
        <w:r w:rsidR="000876FB" w:rsidDel="007145A4">
          <w:rPr>
            <w:rFonts w:ascii="Times New Roman" w:hAnsi="Times New Roman" w:cs="Times New Roman"/>
          </w:rPr>
          <w:delText>ing</w:delText>
        </w:r>
      </w:del>
      <w:r>
        <w:rPr>
          <w:rFonts w:ascii="Times New Roman" w:hAnsi="Times New Roman" w:cs="Times New Roman"/>
        </w:rPr>
        <w:t xml:space="preserve"> within 2-5 minutes of the stimulus (Dallman et al., 2006).</w:t>
      </w:r>
      <w:r w:rsidR="00875852">
        <w:rPr>
          <w:rFonts w:ascii="Times New Roman" w:hAnsi="Times New Roman" w:cs="Times New Roman"/>
        </w:rPr>
        <w:t xml:space="preserve"> This rapid action is critical to shorten the duration of ACTH secretion and the HPA</w:t>
      </w:r>
      <w:ins w:id="35" w:author="Karen Crosby" w:date="2025-09-17T13:00:00Z" w16du:dateUtc="2025-09-17T16:00:00Z">
        <w:r w:rsidR="007145A4">
          <w:rPr>
            <w:rFonts w:ascii="Times New Roman" w:hAnsi="Times New Roman" w:cs="Times New Roman"/>
          </w:rPr>
          <w:t xml:space="preserve"> activation</w:t>
        </w:r>
      </w:ins>
      <w:r w:rsidR="00875852">
        <w:rPr>
          <w:rFonts w:ascii="Times New Roman" w:hAnsi="Times New Roman" w:cs="Times New Roman"/>
        </w:rPr>
        <w:t xml:space="preserve"> so that the threat can be responded t</w:t>
      </w:r>
      <w:del w:id="36" w:author="Karen Crosby" w:date="2025-09-17T13:00:00Z" w16du:dateUtc="2025-09-17T16:00:00Z">
        <w:r w:rsidR="00875852" w:rsidDel="007145A4">
          <w:rPr>
            <w:rFonts w:ascii="Times New Roman" w:hAnsi="Times New Roman" w:cs="Times New Roman"/>
          </w:rPr>
          <w:delText>o</w:delText>
        </w:r>
      </w:del>
      <w:r w:rsidR="00875852">
        <w:rPr>
          <w:rFonts w:ascii="Times New Roman" w:hAnsi="Times New Roman" w:cs="Times New Roman"/>
        </w:rPr>
        <w:t xml:space="preserve">o, but not so much that there could be negative consequences </w:t>
      </w:r>
      <w:commentRangeEnd w:id="28"/>
      <w:r w:rsidR="007145A4">
        <w:rPr>
          <w:rStyle w:val="CommentReference"/>
        </w:rPr>
        <w:commentReference w:id="28"/>
      </w:r>
      <w:r w:rsidR="00875852">
        <w:rPr>
          <w:rFonts w:ascii="Times New Roman" w:hAnsi="Times New Roman" w:cs="Times New Roman"/>
        </w:rPr>
        <w:t>(Dallman et al., 2006).</w:t>
      </w:r>
      <w:r w:rsidR="00772C25" w:rsidRPr="00772C25">
        <w:rPr>
          <w:rFonts w:ascii="Times New Roman" w:hAnsi="Times New Roman" w:cs="Times New Roman"/>
          <w:kern w:val="0"/>
          <w:lang w:val="en-US"/>
        </w:rPr>
        <w:t xml:space="preserve"> </w:t>
      </w:r>
      <w:r w:rsidR="00772C25">
        <w:rPr>
          <w:rFonts w:ascii="Times New Roman" w:hAnsi="Times New Roman" w:cs="Times New Roman"/>
        </w:rPr>
        <w:t xml:space="preserve">Cortisol, a glucocorticoid, stimulates hunger and feeding (Adam and Epel, 2007). </w:t>
      </w:r>
      <w:r w:rsidR="00772C25">
        <w:rPr>
          <w:rFonts w:ascii="Times New Roman" w:hAnsi="Times New Roman" w:cs="Times New Roman"/>
          <w:kern w:val="0"/>
          <w:lang w:val="en-US"/>
        </w:rPr>
        <w:t xml:space="preserve">Chronic stress and </w:t>
      </w:r>
      <w:r w:rsidR="00772C25" w:rsidRPr="007D2CD6">
        <w:rPr>
          <w:rFonts w:ascii="Times New Roman" w:hAnsi="Times New Roman" w:cs="Times New Roman"/>
        </w:rPr>
        <w:t>excess glucocorticoids</w:t>
      </w:r>
      <w:r w:rsidR="00772C25">
        <w:rPr>
          <w:rFonts w:ascii="Times New Roman" w:hAnsi="Times New Roman" w:cs="Times New Roman"/>
        </w:rPr>
        <w:t xml:space="preserve"> play a role in obesity by interfering with energy homeostasis</w:t>
      </w:r>
      <w:r w:rsidR="00772C25" w:rsidRPr="00200EDB">
        <w:rPr>
          <w:rFonts w:ascii="Times New Roman" w:hAnsi="Times New Roman" w:cs="Times New Roman"/>
        </w:rPr>
        <w:t xml:space="preserve"> </w:t>
      </w:r>
      <w:r w:rsidR="00772C25" w:rsidRPr="00610900">
        <w:rPr>
          <w:rFonts w:ascii="Times New Roman" w:hAnsi="Times New Roman" w:cs="Times New Roman"/>
        </w:rPr>
        <w:t>(</w:t>
      </w:r>
      <w:r w:rsidR="00772C25" w:rsidRPr="00610900">
        <w:rPr>
          <w:rFonts w:ascii="Times New Roman" w:hAnsi="Times New Roman" w:cs="Times New Roman"/>
          <w:kern w:val="0"/>
          <w:lang w:val="en-US"/>
        </w:rPr>
        <w:t>Tamashiro et al., 2011)</w:t>
      </w:r>
      <w:r w:rsidR="00772C25">
        <w:rPr>
          <w:rFonts w:ascii="Times New Roman" w:hAnsi="Times New Roman" w:cs="Times New Roman"/>
          <w:kern w:val="0"/>
          <w:lang w:val="en-US"/>
        </w:rPr>
        <w:t xml:space="preserve"> and increasing food intake and visceral fat deposition </w:t>
      </w:r>
      <w:r w:rsidR="00772C25">
        <w:rPr>
          <w:rFonts w:ascii="Times New Roman" w:hAnsi="Times New Roman" w:cs="Times New Roman"/>
        </w:rPr>
        <w:t>(Adam and Epel, 2007).</w:t>
      </w:r>
      <w:r w:rsidR="009931C6">
        <w:rPr>
          <w:rFonts w:ascii="Times New Roman" w:hAnsi="Times New Roman" w:cs="Times New Roman"/>
        </w:rPr>
        <w:t xml:space="preserve"> </w:t>
      </w:r>
    </w:p>
    <w:p w14:paraId="537DBC10" w14:textId="4463118D" w:rsidR="0085223A" w:rsidRDefault="00FE036C" w:rsidP="001549EE">
      <w:pPr>
        <w:spacing w:line="360" w:lineRule="auto"/>
        <w:ind w:firstLine="720"/>
        <w:rPr>
          <w:rFonts w:ascii="Times New Roman" w:hAnsi="Times New Roman" w:cs="Times New Roman"/>
        </w:rPr>
      </w:pPr>
      <w:r>
        <w:rPr>
          <w:rFonts w:ascii="Times New Roman" w:hAnsi="Times New Roman" w:cs="Times New Roman"/>
        </w:rPr>
        <w:lastRenderedPageBreak/>
        <w:t>In the periphery, glucocorticoids act catabolically to mobilize energy stores, ensuring enough fuel for tissues such as the heart and muscles</w:t>
      </w:r>
      <w:del w:id="37" w:author="Karen Crosby" w:date="2025-09-17T13:01:00Z" w16du:dateUtc="2025-09-17T16:01:00Z">
        <w:r w:rsidDel="007145A4">
          <w:rPr>
            <w:rFonts w:ascii="Times New Roman" w:hAnsi="Times New Roman" w:cs="Times New Roman"/>
          </w:rPr>
          <w:delText xml:space="preserve">, allowing for the energy </w:delText>
        </w:r>
      </w:del>
      <w:r>
        <w:rPr>
          <w:rFonts w:ascii="Times New Roman" w:hAnsi="Times New Roman" w:cs="Times New Roman"/>
        </w:rPr>
        <w:t xml:space="preserve">to escape </w:t>
      </w:r>
      <w:ins w:id="38" w:author="Karen Crosby" w:date="2025-09-17T13:02:00Z" w16du:dateUtc="2025-09-17T16:02:00Z">
        <w:r w:rsidR="007145A4">
          <w:rPr>
            <w:rFonts w:ascii="Times New Roman" w:hAnsi="Times New Roman" w:cs="Times New Roman"/>
          </w:rPr>
          <w:t xml:space="preserve">a </w:t>
        </w:r>
      </w:ins>
      <w:r>
        <w:rPr>
          <w:rFonts w:ascii="Times New Roman" w:hAnsi="Times New Roman" w:cs="Times New Roman"/>
        </w:rPr>
        <w:t>stressor</w:t>
      </w:r>
      <w:del w:id="39" w:author="Karen Crosby" w:date="2025-09-17T13:02:00Z" w16du:dateUtc="2025-09-17T16:02:00Z">
        <w:r w:rsidDel="007145A4">
          <w:rPr>
            <w:rFonts w:ascii="Times New Roman" w:hAnsi="Times New Roman" w:cs="Times New Roman"/>
          </w:rPr>
          <w:delText>s</w:delText>
        </w:r>
      </w:del>
      <w:r>
        <w:rPr>
          <w:rFonts w:ascii="Times New Roman" w:hAnsi="Times New Roman" w:cs="Times New Roman"/>
        </w:rPr>
        <w:t xml:space="preserve"> (Dallman et al., 2006).</w:t>
      </w:r>
      <w:r w:rsidR="00AA4C83">
        <w:rPr>
          <w:rFonts w:ascii="Times New Roman" w:hAnsi="Times New Roman" w:cs="Times New Roman"/>
        </w:rPr>
        <w:t xml:space="preserve"> In contrast, glucocorticoids act anabolically in the brain, driving caloric intake</w:t>
      </w:r>
      <w:r w:rsidR="00AA4C83" w:rsidRPr="00AA4C83">
        <w:rPr>
          <w:rFonts w:ascii="Times New Roman" w:hAnsi="Times New Roman" w:cs="Times New Roman"/>
        </w:rPr>
        <w:t xml:space="preserve"> </w:t>
      </w:r>
      <w:r w:rsidR="00AA4C83">
        <w:rPr>
          <w:rFonts w:ascii="Times New Roman" w:hAnsi="Times New Roman" w:cs="Times New Roman"/>
        </w:rPr>
        <w:t>(Dallman et al., 2006).</w:t>
      </w:r>
      <w:r w:rsidR="008829E8">
        <w:rPr>
          <w:rFonts w:ascii="Times New Roman" w:hAnsi="Times New Roman" w:cs="Times New Roman"/>
        </w:rPr>
        <w:t xml:space="preserve"> </w:t>
      </w:r>
      <w:r w:rsidR="008829E8" w:rsidRPr="008829E8">
        <w:rPr>
          <w:rFonts w:ascii="Times New Roman" w:hAnsi="Times New Roman" w:cs="Times New Roman"/>
          <w:highlight w:val="yellow"/>
        </w:rPr>
        <w:t>Meaning of that</w:t>
      </w:r>
      <w:r w:rsidR="008829E8">
        <w:rPr>
          <w:rFonts w:ascii="Times New Roman" w:hAnsi="Times New Roman" w:cs="Times New Roman"/>
        </w:rPr>
        <w:t>.</w:t>
      </w:r>
      <w:r w:rsidR="00007E4C">
        <w:rPr>
          <w:rFonts w:ascii="Times New Roman" w:hAnsi="Times New Roman" w:cs="Times New Roman"/>
        </w:rPr>
        <w:t xml:space="preserve"> </w:t>
      </w:r>
      <w:commentRangeStart w:id="40"/>
      <w:r w:rsidR="0085223A">
        <w:rPr>
          <w:rFonts w:ascii="Times New Roman" w:hAnsi="Times New Roman" w:cs="Times New Roman"/>
        </w:rPr>
        <w:t xml:space="preserve">This balance and </w:t>
      </w:r>
      <w:r w:rsidR="0050344A">
        <w:rPr>
          <w:rFonts w:ascii="Times New Roman" w:hAnsi="Times New Roman" w:cs="Times New Roman"/>
        </w:rPr>
        <w:t>crosstalk</w:t>
      </w:r>
      <w:r w:rsidR="0085223A">
        <w:rPr>
          <w:rFonts w:ascii="Times New Roman" w:hAnsi="Times New Roman" w:cs="Times New Roman"/>
        </w:rPr>
        <w:t xml:space="preserve"> between the HPA and SAM </w:t>
      </w:r>
      <w:commentRangeEnd w:id="40"/>
      <w:r w:rsidR="007145A4">
        <w:rPr>
          <w:rStyle w:val="CommentReference"/>
        </w:rPr>
        <w:commentReference w:id="40"/>
      </w:r>
      <w:r w:rsidR="0085223A">
        <w:rPr>
          <w:rFonts w:ascii="Times New Roman" w:hAnsi="Times New Roman" w:cs="Times New Roman"/>
        </w:rPr>
        <w:t xml:space="preserve">are critical in the stress </w:t>
      </w:r>
      <w:r w:rsidR="00EF1101">
        <w:rPr>
          <w:rFonts w:ascii="Times New Roman" w:hAnsi="Times New Roman" w:cs="Times New Roman"/>
        </w:rPr>
        <w:t>response yet is incredibly complex. SAM produces epinephrine which sup</w:t>
      </w:r>
      <w:ins w:id="41" w:author="Karen Crosby" w:date="2025-09-17T13:03:00Z" w16du:dateUtc="2025-09-17T16:03:00Z">
        <w:r w:rsidR="007145A4">
          <w:rPr>
            <w:rFonts w:ascii="Times New Roman" w:hAnsi="Times New Roman" w:cs="Times New Roman"/>
          </w:rPr>
          <w:t>p</w:t>
        </w:r>
      </w:ins>
      <w:r w:rsidR="00EF1101">
        <w:rPr>
          <w:rFonts w:ascii="Times New Roman" w:hAnsi="Times New Roman" w:cs="Times New Roman"/>
        </w:rPr>
        <w:t xml:space="preserve">resses </w:t>
      </w:r>
      <w:commentRangeStart w:id="42"/>
      <w:r w:rsidR="00EF1101">
        <w:rPr>
          <w:rFonts w:ascii="Times New Roman" w:hAnsi="Times New Roman" w:cs="Times New Roman"/>
        </w:rPr>
        <w:t xml:space="preserve">hunger </w:t>
      </w:r>
      <w:commentRangeEnd w:id="42"/>
      <w:r w:rsidR="007145A4">
        <w:rPr>
          <w:rStyle w:val="CommentReference"/>
        </w:rPr>
        <w:commentReference w:id="42"/>
      </w:r>
      <w:r w:rsidR="00D82A3D">
        <w:rPr>
          <w:rFonts w:ascii="Times New Roman" w:hAnsi="Times New Roman" w:cs="Times New Roman"/>
        </w:rPr>
        <w:t xml:space="preserve">and digestion (James et al., 2023; Adam and Epel, 2007) </w:t>
      </w:r>
      <w:r w:rsidR="00EF1101">
        <w:rPr>
          <w:rFonts w:ascii="Times New Roman" w:hAnsi="Times New Roman" w:cs="Times New Roman"/>
        </w:rPr>
        <w:t>but also activates the HPA which produces cortisol which increases hunger</w:t>
      </w:r>
      <w:r w:rsidR="00D82A3D">
        <w:rPr>
          <w:rFonts w:ascii="Times New Roman" w:hAnsi="Times New Roman" w:cs="Times New Roman"/>
        </w:rPr>
        <w:t>.</w:t>
      </w:r>
      <w:r w:rsidR="00EF1101">
        <w:rPr>
          <w:rFonts w:ascii="Times New Roman" w:hAnsi="Times New Roman" w:cs="Times New Roman"/>
        </w:rPr>
        <w:t xml:space="preserve"> </w:t>
      </w:r>
    </w:p>
    <w:p w14:paraId="7F205834" w14:textId="0C8CE1E2" w:rsidR="008A186B" w:rsidRDefault="008A4522" w:rsidP="001549EE">
      <w:pPr>
        <w:spacing w:line="360" w:lineRule="auto"/>
        <w:ind w:firstLine="720"/>
        <w:rPr>
          <w:rFonts w:ascii="Times New Roman" w:hAnsi="Times New Roman" w:cs="Times New Roman"/>
        </w:rPr>
      </w:pPr>
      <w:r>
        <w:rPr>
          <w:rFonts w:ascii="Times New Roman" w:hAnsi="Times New Roman" w:cs="Times New Roman"/>
        </w:rPr>
        <w:t xml:space="preserve">Under prolonged stress, the ability of glucocorticoids to negatively feedback </w:t>
      </w:r>
      <w:ins w:id="43" w:author="Karen Crosby" w:date="2025-09-17T13:04:00Z" w16du:dateUtc="2025-09-17T16:04:00Z">
        <w:r w:rsidR="007145A4">
          <w:rPr>
            <w:rFonts w:ascii="Times New Roman" w:hAnsi="Times New Roman" w:cs="Times New Roman"/>
          </w:rPr>
          <w:t xml:space="preserve">and inhibit </w:t>
        </w:r>
      </w:ins>
      <w:del w:id="44" w:author="Karen Crosby" w:date="2025-09-17T13:04:00Z" w16du:dateUtc="2025-09-17T16:04:00Z">
        <w:r w:rsidDel="007145A4">
          <w:rPr>
            <w:rFonts w:ascii="Times New Roman" w:hAnsi="Times New Roman" w:cs="Times New Roman"/>
          </w:rPr>
          <w:delText xml:space="preserve">stimulated </w:delText>
        </w:r>
      </w:del>
      <w:commentRangeStart w:id="45"/>
      <w:commentRangeStart w:id="46"/>
      <w:commentRangeStart w:id="47"/>
      <w:r>
        <w:rPr>
          <w:rFonts w:ascii="Times New Roman" w:hAnsi="Times New Roman" w:cs="Times New Roman"/>
        </w:rPr>
        <w:t>ACTH</w:t>
      </w:r>
      <w:commentRangeEnd w:id="45"/>
      <w:r w:rsidR="007145A4">
        <w:rPr>
          <w:rStyle w:val="CommentReference"/>
        </w:rPr>
        <w:commentReference w:id="45"/>
      </w:r>
      <w:commentRangeEnd w:id="46"/>
      <w:r w:rsidR="007145A4">
        <w:rPr>
          <w:rStyle w:val="CommentReference"/>
        </w:rPr>
        <w:commentReference w:id="46"/>
      </w:r>
      <w:commentRangeEnd w:id="47"/>
      <w:r w:rsidR="007145A4">
        <w:rPr>
          <w:rStyle w:val="CommentReference"/>
        </w:rPr>
        <w:commentReference w:id="47"/>
      </w:r>
      <w:r>
        <w:rPr>
          <w:rFonts w:ascii="Times New Roman" w:hAnsi="Times New Roman" w:cs="Times New Roman"/>
        </w:rPr>
        <w:t xml:space="preserve"> secretion is decreased (Dallman et al., 2003). </w:t>
      </w:r>
      <w:commentRangeStart w:id="48"/>
      <w:r>
        <w:rPr>
          <w:rFonts w:ascii="Times New Roman" w:hAnsi="Times New Roman" w:cs="Times New Roman"/>
        </w:rPr>
        <w:t>Chronic</w:t>
      </w:r>
      <w:commentRangeEnd w:id="48"/>
      <w:r w:rsidR="00113D86">
        <w:rPr>
          <w:rStyle w:val="CommentReference"/>
        </w:rPr>
        <w:commentReference w:id="48"/>
      </w:r>
      <w:r>
        <w:rPr>
          <w:rFonts w:ascii="Times New Roman" w:hAnsi="Times New Roman" w:cs="Times New Roman"/>
        </w:rPr>
        <w:t xml:space="preserve"> stress increases consumption of highly palatable “comfort foods”, reinforcing neural pathways leading to consumption of these foods (Tryon et al., 2013). Factors that predict eating more under stress in humans include being female, overweight, or having a history of food restriction (Adam and Epel, 2007) and women who report more chronic stress also report being emotional eaters (Tryon et al., 2013). </w:t>
      </w:r>
    </w:p>
    <w:p w14:paraId="1B41EE9A" w14:textId="37EA8FA6" w:rsidR="008D5077" w:rsidRDefault="0039153A" w:rsidP="001549EE">
      <w:pPr>
        <w:spacing w:line="360" w:lineRule="auto"/>
        <w:ind w:firstLine="720"/>
        <w:rPr>
          <w:rFonts w:ascii="Times New Roman" w:hAnsi="Times New Roman" w:cs="Times New Roman"/>
        </w:rPr>
      </w:pPr>
      <w:r w:rsidRPr="0039153A">
        <w:rPr>
          <w:rFonts w:ascii="Times New Roman" w:hAnsi="Times New Roman" w:cs="Times New Roman"/>
        </w:rPr>
        <w:t xml:space="preserve">Davies et al. (2023) found females were at higher risk for pandemic stress-induced binge eating, and females ages 10 to 19 showed the greatest increase in </w:t>
      </w:r>
      <w:commentRangeStart w:id="49"/>
      <w:r w:rsidRPr="0039153A">
        <w:rPr>
          <w:rFonts w:ascii="Times New Roman" w:hAnsi="Times New Roman" w:cs="Times New Roman"/>
        </w:rPr>
        <w:t xml:space="preserve">eating disorder released hospitalizations </w:t>
      </w:r>
      <w:commentRangeEnd w:id="49"/>
      <w:r w:rsidR="00113D86">
        <w:rPr>
          <w:rStyle w:val="CommentReference"/>
        </w:rPr>
        <w:commentReference w:id="49"/>
      </w:r>
      <w:r w:rsidRPr="0039153A">
        <w:rPr>
          <w:rFonts w:ascii="Times New Roman" w:hAnsi="Times New Roman" w:cs="Times New Roman"/>
        </w:rPr>
        <w:t>during this time</w:t>
      </w:r>
      <w:r w:rsidR="00931AC5">
        <w:rPr>
          <w:rFonts w:ascii="Times New Roman" w:hAnsi="Times New Roman" w:cs="Times New Roman"/>
        </w:rPr>
        <w:t xml:space="preserve"> </w:t>
      </w:r>
      <w:r w:rsidR="00931AC5" w:rsidRPr="0039153A">
        <w:rPr>
          <w:rFonts w:ascii="Times New Roman" w:hAnsi="Times New Roman" w:cs="Times New Roman"/>
        </w:rPr>
        <w:t>(Auger et al., 2023)</w:t>
      </w:r>
      <w:r w:rsidRPr="0039153A">
        <w:rPr>
          <w:rFonts w:ascii="Times New Roman" w:hAnsi="Times New Roman" w:cs="Times New Roman"/>
        </w:rPr>
        <w:t xml:space="preserve">. </w:t>
      </w:r>
      <w:commentRangeStart w:id="50"/>
      <w:r w:rsidR="008A186B">
        <w:rPr>
          <w:rFonts w:ascii="Times New Roman" w:hAnsi="Times New Roman" w:cs="Times New Roman"/>
        </w:rPr>
        <w:t>Hunger</w:t>
      </w:r>
      <w:commentRangeEnd w:id="50"/>
      <w:r w:rsidR="00113D86">
        <w:rPr>
          <w:rStyle w:val="CommentReference"/>
        </w:rPr>
        <w:commentReference w:id="50"/>
      </w:r>
      <w:r w:rsidR="008A186B">
        <w:rPr>
          <w:rFonts w:ascii="Times New Roman" w:hAnsi="Times New Roman" w:cs="Times New Roman"/>
        </w:rPr>
        <w:t xml:space="preserve"> and satiety signals are driven by the hypothalamus (Tryon et al., 2013; </w:t>
      </w:r>
      <w:r w:rsidR="008A186B" w:rsidRPr="008C1A5E">
        <w:rPr>
          <w:rFonts w:ascii="Times New Roman" w:hAnsi="Times New Roman" w:cs="Times New Roman"/>
        </w:rPr>
        <w:t>Smith</w:t>
      </w:r>
      <w:r w:rsidR="008A186B">
        <w:rPr>
          <w:rFonts w:ascii="Times New Roman" w:hAnsi="Times New Roman" w:cs="Times New Roman"/>
        </w:rPr>
        <w:t xml:space="preserve"> and</w:t>
      </w:r>
      <w:r w:rsidR="008A186B" w:rsidRPr="008C1A5E">
        <w:t xml:space="preserve"> </w:t>
      </w:r>
      <w:r w:rsidR="008A186B" w:rsidRPr="008C1A5E">
        <w:rPr>
          <w:rFonts w:ascii="Times New Roman" w:hAnsi="Times New Roman" w:cs="Times New Roman"/>
        </w:rPr>
        <w:t>Azevedo</w:t>
      </w:r>
      <w:r w:rsidR="008A186B">
        <w:rPr>
          <w:rFonts w:ascii="Times New Roman" w:hAnsi="Times New Roman" w:cs="Times New Roman"/>
        </w:rPr>
        <w:t xml:space="preserve">, 2025). When under stress, </w:t>
      </w:r>
      <w:r w:rsidR="009E1E73">
        <w:rPr>
          <w:rFonts w:ascii="Times New Roman" w:hAnsi="Times New Roman" w:cs="Times New Roman"/>
        </w:rPr>
        <w:t>this communication</w:t>
      </w:r>
      <w:r w:rsidR="008A186B">
        <w:rPr>
          <w:rFonts w:ascii="Times New Roman" w:hAnsi="Times New Roman" w:cs="Times New Roman"/>
        </w:rPr>
        <w:t xml:space="preserve"> </w:t>
      </w:r>
      <w:r w:rsidR="009E1E73">
        <w:rPr>
          <w:rFonts w:ascii="Times New Roman" w:hAnsi="Times New Roman" w:cs="Times New Roman"/>
        </w:rPr>
        <w:t xml:space="preserve">is dysregulated, causing alterations in hypothalamic neurons that </w:t>
      </w:r>
      <w:r w:rsidR="00A3644B">
        <w:rPr>
          <w:rFonts w:ascii="Times New Roman" w:hAnsi="Times New Roman" w:cs="Times New Roman"/>
        </w:rPr>
        <w:t>change</w:t>
      </w:r>
      <w:r w:rsidR="009E1E73">
        <w:rPr>
          <w:rFonts w:ascii="Times New Roman" w:hAnsi="Times New Roman" w:cs="Times New Roman"/>
        </w:rPr>
        <w:t xml:space="preserve"> feeding behaviour</w:t>
      </w:r>
      <w:r w:rsidR="00A3644B">
        <w:rPr>
          <w:rFonts w:ascii="Times New Roman" w:hAnsi="Times New Roman" w:cs="Times New Roman"/>
        </w:rPr>
        <w:t>s</w:t>
      </w:r>
      <w:r w:rsidR="009E1E73">
        <w:rPr>
          <w:rFonts w:ascii="Times New Roman" w:hAnsi="Times New Roman" w:cs="Times New Roman"/>
        </w:rPr>
        <w:t xml:space="preserve"> (</w:t>
      </w:r>
      <w:r w:rsidR="009E1E73" w:rsidRPr="008C1A5E">
        <w:rPr>
          <w:rFonts w:ascii="Times New Roman" w:hAnsi="Times New Roman" w:cs="Times New Roman"/>
        </w:rPr>
        <w:t>Smith</w:t>
      </w:r>
      <w:r w:rsidR="009E1E73">
        <w:rPr>
          <w:rFonts w:ascii="Times New Roman" w:hAnsi="Times New Roman" w:cs="Times New Roman"/>
        </w:rPr>
        <w:t xml:space="preserve"> and</w:t>
      </w:r>
      <w:r w:rsidR="009E1E73" w:rsidRPr="008C1A5E">
        <w:t xml:space="preserve"> </w:t>
      </w:r>
      <w:r w:rsidR="009E1E73" w:rsidRPr="008C1A5E">
        <w:rPr>
          <w:rFonts w:ascii="Times New Roman" w:hAnsi="Times New Roman" w:cs="Times New Roman"/>
        </w:rPr>
        <w:t>Azevedo</w:t>
      </w:r>
      <w:r w:rsidR="009E1E73">
        <w:rPr>
          <w:rFonts w:ascii="Times New Roman" w:hAnsi="Times New Roman" w:cs="Times New Roman"/>
        </w:rPr>
        <w:t>, 2025)</w:t>
      </w:r>
      <w:r w:rsidR="002F6EA6">
        <w:rPr>
          <w:rFonts w:ascii="Times New Roman" w:hAnsi="Times New Roman" w:cs="Times New Roman"/>
        </w:rPr>
        <w:t>.</w:t>
      </w:r>
    </w:p>
    <w:p w14:paraId="3595D49B" w14:textId="77777777" w:rsidR="005B174E" w:rsidRPr="00807504" w:rsidRDefault="005B174E" w:rsidP="001549EE">
      <w:pPr>
        <w:spacing w:line="360" w:lineRule="auto"/>
        <w:rPr>
          <w:rFonts w:ascii="Times New Roman" w:hAnsi="Times New Roman" w:cs="Times New Roman"/>
          <w:b/>
          <w:bCs/>
        </w:rPr>
      </w:pPr>
    </w:p>
    <w:p w14:paraId="29AEFD92" w14:textId="7A31726B" w:rsidR="005D36ED"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1.3 </w:t>
      </w:r>
      <w:r w:rsidR="005D36ED" w:rsidRPr="00807504">
        <w:rPr>
          <w:rFonts w:ascii="Times New Roman" w:hAnsi="Times New Roman" w:cs="Times New Roman"/>
          <w:b/>
          <w:bCs/>
        </w:rPr>
        <w:t xml:space="preserve">The </w:t>
      </w:r>
      <w:r w:rsidR="005B174E">
        <w:rPr>
          <w:rFonts w:ascii="Times New Roman" w:hAnsi="Times New Roman" w:cs="Times New Roman"/>
          <w:b/>
          <w:bCs/>
        </w:rPr>
        <w:t>Dorsomedial Hypothalamus</w:t>
      </w:r>
      <w:r w:rsidR="005B174E" w:rsidRPr="00807504">
        <w:rPr>
          <w:rFonts w:ascii="Times New Roman" w:hAnsi="Times New Roman" w:cs="Times New Roman"/>
          <w:b/>
          <w:bCs/>
        </w:rPr>
        <w:t xml:space="preserve"> </w:t>
      </w:r>
    </w:p>
    <w:p w14:paraId="47CD15F4" w14:textId="24600AE6" w:rsidR="00DC6524" w:rsidRDefault="00DC6524" w:rsidP="001549EE">
      <w:pPr>
        <w:spacing w:line="360" w:lineRule="auto"/>
        <w:ind w:firstLine="720"/>
        <w:rPr>
          <w:rFonts w:ascii="Times New Roman" w:hAnsi="Times New Roman" w:cs="Times New Roman"/>
        </w:rPr>
      </w:pPr>
      <w:r>
        <w:rPr>
          <w:rFonts w:ascii="Times New Roman" w:hAnsi="Times New Roman" w:cs="Times New Roman"/>
        </w:rPr>
        <w:t xml:space="preserve">The hypothalamus </w:t>
      </w:r>
      <w:r w:rsidR="004879BA">
        <w:rPr>
          <w:rFonts w:ascii="Times New Roman" w:hAnsi="Times New Roman" w:cs="Times New Roman"/>
        </w:rPr>
        <w:t>is a tiny</w:t>
      </w:r>
      <w:r w:rsidR="000E1DF9">
        <w:rPr>
          <w:rFonts w:ascii="Times New Roman" w:hAnsi="Times New Roman" w:cs="Times New Roman"/>
        </w:rPr>
        <w:t>,</w:t>
      </w:r>
      <w:r w:rsidR="004879BA">
        <w:rPr>
          <w:rFonts w:ascii="Times New Roman" w:hAnsi="Times New Roman" w:cs="Times New Roman"/>
        </w:rPr>
        <w:t xml:space="preserve"> yet </w:t>
      </w:r>
      <w:r w:rsidR="005A66F8">
        <w:rPr>
          <w:rFonts w:ascii="Times New Roman" w:hAnsi="Times New Roman" w:cs="Times New Roman"/>
        </w:rPr>
        <w:t>powerful brain region that</w:t>
      </w:r>
      <w:r w:rsidR="004879BA">
        <w:rPr>
          <w:rFonts w:ascii="Times New Roman" w:hAnsi="Times New Roman" w:cs="Times New Roman"/>
        </w:rPr>
        <w:t xml:space="preserve"> exerts immense </w:t>
      </w:r>
      <w:r>
        <w:rPr>
          <w:rFonts w:ascii="Times New Roman" w:hAnsi="Times New Roman" w:cs="Times New Roman"/>
        </w:rPr>
        <w:t>control</w:t>
      </w:r>
      <w:r w:rsidR="004879BA">
        <w:rPr>
          <w:rFonts w:ascii="Times New Roman" w:hAnsi="Times New Roman" w:cs="Times New Roman"/>
        </w:rPr>
        <w:t xml:space="preserve"> over</w:t>
      </w:r>
      <w:r>
        <w:rPr>
          <w:rFonts w:ascii="Times New Roman" w:hAnsi="Times New Roman" w:cs="Times New Roman"/>
        </w:rPr>
        <w:t xml:space="preserve"> </w:t>
      </w:r>
      <w:commentRangeStart w:id="51"/>
      <w:r>
        <w:rPr>
          <w:rFonts w:ascii="Times New Roman" w:hAnsi="Times New Roman" w:cs="Times New Roman"/>
        </w:rPr>
        <w:t xml:space="preserve">basic life functions and </w:t>
      </w:r>
      <w:r w:rsidR="004879BA">
        <w:rPr>
          <w:rFonts w:ascii="Times New Roman" w:hAnsi="Times New Roman" w:cs="Times New Roman"/>
        </w:rPr>
        <w:t>homeostasis</w:t>
      </w:r>
      <w:r>
        <w:rPr>
          <w:rFonts w:ascii="Times New Roman" w:hAnsi="Times New Roman" w:cs="Times New Roman"/>
        </w:rPr>
        <w:t xml:space="preserve"> such as energy metabolism and expenditure, autonomic activity, and hormone secretion </w:t>
      </w:r>
      <w:commentRangeEnd w:id="51"/>
      <w:r w:rsidR="00113D86">
        <w:rPr>
          <w:rStyle w:val="CommentReference"/>
        </w:rPr>
        <w:commentReference w:id="51"/>
      </w:r>
      <w:r>
        <w:rPr>
          <w:rFonts w:ascii="Times New Roman" w:hAnsi="Times New Roman" w:cs="Times New Roman"/>
        </w:rPr>
        <w:t>(</w:t>
      </w:r>
      <w:r w:rsidRPr="00DC6524">
        <w:rPr>
          <w:rFonts w:ascii="Times New Roman" w:hAnsi="Times New Roman" w:cs="Times New Roman"/>
        </w:rPr>
        <w:t>Saper</w:t>
      </w:r>
      <w:r>
        <w:rPr>
          <w:rFonts w:ascii="Times New Roman" w:hAnsi="Times New Roman" w:cs="Times New Roman"/>
        </w:rPr>
        <w:t xml:space="preserve"> and </w:t>
      </w:r>
      <w:r w:rsidRPr="00DC6524">
        <w:rPr>
          <w:rFonts w:ascii="Times New Roman" w:hAnsi="Times New Roman" w:cs="Times New Roman"/>
        </w:rPr>
        <w:t>Lowell</w:t>
      </w:r>
      <w:r>
        <w:rPr>
          <w:rFonts w:ascii="Times New Roman" w:hAnsi="Times New Roman" w:cs="Times New Roman"/>
        </w:rPr>
        <w:t xml:space="preserve">, 2014; </w:t>
      </w:r>
      <w:r w:rsidRPr="00DC6524">
        <w:rPr>
          <w:rFonts w:ascii="Times New Roman" w:hAnsi="Times New Roman" w:cs="Times New Roman"/>
        </w:rPr>
        <w:t>Benedini</w:t>
      </w:r>
      <w:r>
        <w:rPr>
          <w:rFonts w:ascii="Times New Roman" w:hAnsi="Times New Roman" w:cs="Times New Roman"/>
        </w:rPr>
        <w:t>, 2009</w:t>
      </w:r>
      <w:r w:rsidR="00BF34D1">
        <w:rPr>
          <w:rFonts w:ascii="Times New Roman" w:hAnsi="Times New Roman" w:cs="Times New Roman"/>
        </w:rPr>
        <w:t>; Crosby and Bains, 2012</w:t>
      </w:r>
      <w:r>
        <w:rPr>
          <w:rFonts w:ascii="Times New Roman" w:hAnsi="Times New Roman" w:cs="Times New Roman"/>
        </w:rPr>
        <w:t xml:space="preserve">). </w:t>
      </w:r>
      <w:del w:id="52" w:author="Karen Crosby" w:date="2025-09-17T13:13:00Z" w16du:dateUtc="2025-09-17T16:13:00Z">
        <w:r w:rsidR="00763B73" w:rsidRPr="00763B73" w:rsidDel="00113D86">
          <w:rPr>
            <w:rFonts w:ascii="Times New Roman" w:hAnsi="Times New Roman" w:cs="Times New Roman"/>
          </w:rPr>
          <w:delText>It is the r</w:delText>
        </w:r>
        <w:r w:rsidR="00A94B68" w:rsidRPr="00763B73" w:rsidDel="00113D86">
          <w:rPr>
            <w:rFonts w:ascii="Times New Roman" w:hAnsi="Times New Roman" w:cs="Times New Roman"/>
          </w:rPr>
          <w:delText>egulator of the master</w:delText>
        </w:r>
      </w:del>
      <w:del w:id="53" w:author="Karen Crosby" w:date="2025-09-17T13:12:00Z" w16du:dateUtc="2025-09-17T16:12:00Z">
        <w:r w:rsidR="00763B73" w:rsidRPr="00763B73" w:rsidDel="00113D86">
          <w:rPr>
            <w:rFonts w:ascii="Times New Roman" w:hAnsi="Times New Roman" w:cs="Times New Roman"/>
          </w:rPr>
          <w:delText>,</w:delText>
        </w:r>
      </w:del>
      <w:del w:id="54" w:author="Karen Crosby" w:date="2025-09-17T13:13:00Z" w16du:dateUtc="2025-09-17T16:13:00Z">
        <w:r w:rsidR="00763B73" w:rsidRPr="00763B73" w:rsidDel="00113D86">
          <w:rPr>
            <w:rFonts w:ascii="Times New Roman" w:hAnsi="Times New Roman" w:cs="Times New Roman"/>
          </w:rPr>
          <w:delText xml:space="preserve"> p</w:delText>
        </w:r>
        <w:r w:rsidR="00A94B68" w:rsidRPr="00763B73" w:rsidDel="00113D86">
          <w:rPr>
            <w:rFonts w:ascii="Times New Roman" w:hAnsi="Times New Roman" w:cs="Times New Roman"/>
          </w:rPr>
          <w:delText xml:space="preserve">ituitary gland and the autonomic nervous system </w:delText>
        </w:r>
      </w:del>
      <w:r w:rsidR="00A94B68" w:rsidRPr="00763B73">
        <w:rPr>
          <w:rFonts w:ascii="Times New Roman" w:hAnsi="Times New Roman" w:cs="Times New Roman"/>
        </w:rPr>
        <w:t>(Benedini, 2009).</w:t>
      </w:r>
      <w:r w:rsidR="00A94B68">
        <w:rPr>
          <w:rFonts w:ascii="Times New Roman" w:hAnsi="Times New Roman" w:cs="Times New Roman"/>
        </w:rPr>
        <w:t xml:space="preserve"> </w:t>
      </w:r>
      <w:r w:rsidR="000E1DF9">
        <w:rPr>
          <w:rFonts w:ascii="Times New Roman" w:hAnsi="Times New Roman" w:cs="Times New Roman"/>
        </w:rPr>
        <w:t xml:space="preserve">The hypothalamus integrates </w:t>
      </w:r>
      <w:r w:rsidR="00FC3423">
        <w:rPr>
          <w:rFonts w:ascii="Times New Roman" w:hAnsi="Times New Roman" w:cs="Times New Roman"/>
        </w:rPr>
        <w:t xml:space="preserve">multiple signals such as hormonal, metabolic, and neural input </w:t>
      </w:r>
      <w:r w:rsidR="001F3820">
        <w:rPr>
          <w:rFonts w:ascii="Times New Roman" w:hAnsi="Times New Roman" w:cs="Times New Roman"/>
        </w:rPr>
        <w:t xml:space="preserve">both from within the hypothalamus and </w:t>
      </w:r>
      <w:r w:rsidR="00FC3423">
        <w:rPr>
          <w:rFonts w:ascii="Times New Roman" w:hAnsi="Times New Roman" w:cs="Times New Roman"/>
        </w:rPr>
        <w:t xml:space="preserve">from </w:t>
      </w:r>
      <w:r w:rsidR="001F3820">
        <w:rPr>
          <w:rFonts w:ascii="Times New Roman" w:hAnsi="Times New Roman" w:cs="Times New Roman"/>
        </w:rPr>
        <w:t>other</w:t>
      </w:r>
      <w:r w:rsidR="00FC3423">
        <w:rPr>
          <w:rFonts w:ascii="Times New Roman" w:hAnsi="Times New Roman" w:cs="Times New Roman"/>
        </w:rPr>
        <w:t xml:space="preserve"> brain regions</w:t>
      </w:r>
      <w:ins w:id="55" w:author="Karen Crosby" w:date="2025-09-17T13:12:00Z" w16du:dateUtc="2025-09-17T16:12:00Z">
        <w:r w:rsidR="00113D86">
          <w:rPr>
            <w:rFonts w:ascii="Times New Roman" w:hAnsi="Times New Roman" w:cs="Times New Roman"/>
          </w:rPr>
          <w:t xml:space="preserve"> to regulate </w:t>
        </w:r>
      </w:ins>
      <w:ins w:id="56" w:author="Karen Crosby" w:date="2025-09-17T13:13:00Z" w16du:dateUtc="2025-09-17T16:13:00Z">
        <w:r w:rsidR="00113D86">
          <w:rPr>
            <w:rFonts w:ascii="Times New Roman" w:hAnsi="Times New Roman" w:cs="Times New Roman"/>
          </w:rPr>
          <w:t xml:space="preserve">pituitary gland hormone release and autonomic nervous system output </w:t>
        </w:r>
      </w:ins>
      <w:r w:rsidR="00FC3423">
        <w:rPr>
          <w:rFonts w:ascii="Times New Roman" w:hAnsi="Times New Roman" w:cs="Times New Roman"/>
        </w:rPr>
        <w:t xml:space="preserve"> </w:t>
      </w:r>
      <w:r w:rsidR="000E1DF9">
        <w:rPr>
          <w:rFonts w:ascii="Times New Roman" w:hAnsi="Times New Roman" w:cs="Times New Roman"/>
        </w:rPr>
        <w:t xml:space="preserve"> (</w:t>
      </w:r>
      <w:r w:rsidR="000E1DF9" w:rsidRPr="004879BA">
        <w:rPr>
          <w:rFonts w:ascii="Times New Roman" w:hAnsi="Times New Roman" w:cs="Times New Roman"/>
        </w:rPr>
        <w:t>Goel</w:t>
      </w:r>
      <w:r w:rsidR="000E1DF9">
        <w:rPr>
          <w:rFonts w:ascii="Times New Roman" w:hAnsi="Times New Roman" w:cs="Times New Roman"/>
        </w:rPr>
        <w:t xml:space="preserve"> et al., 2025</w:t>
      </w:r>
      <w:r w:rsidR="00FC3423">
        <w:rPr>
          <w:rFonts w:ascii="Times New Roman" w:hAnsi="Times New Roman" w:cs="Times New Roman"/>
        </w:rPr>
        <w:t xml:space="preserve">; </w:t>
      </w:r>
      <w:r w:rsidR="00FC3423" w:rsidRPr="008C1A5E">
        <w:rPr>
          <w:rFonts w:ascii="Times New Roman" w:hAnsi="Times New Roman" w:cs="Times New Roman"/>
        </w:rPr>
        <w:t>Smith</w:t>
      </w:r>
      <w:r w:rsidR="00FC3423">
        <w:rPr>
          <w:rFonts w:ascii="Times New Roman" w:hAnsi="Times New Roman" w:cs="Times New Roman"/>
        </w:rPr>
        <w:t xml:space="preserve"> </w:t>
      </w:r>
      <w:r w:rsidR="00FC3423">
        <w:rPr>
          <w:rFonts w:ascii="Times New Roman" w:hAnsi="Times New Roman" w:cs="Times New Roman"/>
        </w:rPr>
        <w:lastRenderedPageBreak/>
        <w:t>and</w:t>
      </w:r>
      <w:r w:rsidR="00FC3423" w:rsidRPr="008C1A5E">
        <w:t xml:space="preserve"> </w:t>
      </w:r>
      <w:r w:rsidR="00FC3423" w:rsidRPr="008C1A5E">
        <w:rPr>
          <w:rFonts w:ascii="Times New Roman" w:hAnsi="Times New Roman" w:cs="Times New Roman"/>
        </w:rPr>
        <w:t>Azevedo</w:t>
      </w:r>
      <w:r w:rsidR="00FC3423">
        <w:rPr>
          <w:rFonts w:ascii="Times New Roman" w:hAnsi="Times New Roman" w:cs="Times New Roman"/>
        </w:rPr>
        <w:t>, 2025</w:t>
      </w:r>
      <w:r w:rsidR="000E1DF9">
        <w:rPr>
          <w:rFonts w:ascii="Times New Roman" w:hAnsi="Times New Roman" w:cs="Times New Roman"/>
        </w:rPr>
        <w:t>).</w:t>
      </w:r>
      <w:r w:rsidR="00C568BD">
        <w:rPr>
          <w:rFonts w:ascii="Times New Roman" w:hAnsi="Times New Roman" w:cs="Times New Roman"/>
        </w:rPr>
        <w:t xml:space="preserve"> </w:t>
      </w:r>
      <w:ins w:id="57" w:author="Karen Crosby" w:date="2025-09-17T13:14:00Z" w16du:dateUtc="2025-09-17T16:14:00Z">
        <w:r w:rsidR="00113D86">
          <w:rPr>
            <w:rFonts w:ascii="Times New Roman" w:hAnsi="Times New Roman" w:cs="Times New Roman"/>
          </w:rPr>
          <w:t>Early</w:t>
        </w:r>
      </w:ins>
      <w:ins w:id="58" w:author="Karen Crosby" w:date="2025-09-17T13:15:00Z" w16du:dateUtc="2025-09-17T16:15:00Z">
        <w:r w:rsidR="00113D86">
          <w:rPr>
            <w:rFonts w:ascii="Times New Roman" w:hAnsi="Times New Roman" w:cs="Times New Roman"/>
          </w:rPr>
          <w:t xml:space="preserve"> </w:t>
        </w:r>
      </w:ins>
      <w:del w:id="59" w:author="Karen Crosby" w:date="2025-09-17T13:14:00Z" w16du:dateUtc="2025-09-17T16:14:00Z">
        <w:r w:rsidR="00C568BD" w:rsidDel="00113D86">
          <w:rPr>
            <w:rFonts w:ascii="Times New Roman" w:hAnsi="Times New Roman" w:cs="Times New Roman"/>
          </w:rPr>
          <w:delText>H</w:delText>
        </w:r>
      </w:del>
      <w:ins w:id="60" w:author="Karen Crosby" w:date="2025-09-17T13:15:00Z" w16du:dateUtc="2025-09-17T16:15:00Z">
        <w:r w:rsidR="00113D86">
          <w:rPr>
            <w:rFonts w:ascii="Times New Roman" w:hAnsi="Times New Roman" w:cs="Times New Roman"/>
          </w:rPr>
          <w:t>h</w:t>
        </w:r>
      </w:ins>
      <w:r w:rsidR="00C568BD">
        <w:rPr>
          <w:rFonts w:ascii="Times New Roman" w:hAnsi="Times New Roman" w:cs="Times New Roman"/>
        </w:rPr>
        <w:t xml:space="preserve">ypothalamic lesioning studies </w:t>
      </w:r>
      <w:commentRangeStart w:id="61"/>
      <w:r w:rsidR="00C568BD">
        <w:rPr>
          <w:rFonts w:ascii="Times New Roman" w:hAnsi="Times New Roman" w:cs="Times New Roman"/>
        </w:rPr>
        <w:t xml:space="preserve">resulted in a wide range of eating behaviours, leading to the distinction and study of distinct hypothalamic nuclei </w:t>
      </w:r>
      <w:commentRangeEnd w:id="61"/>
      <w:r w:rsidR="00113D86">
        <w:rPr>
          <w:rStyle w:val="CommentReference"/>
        </w:rPr>
        <w:commentReference w:id="61"/>
      </w:r>
      <w:r w:rsidR="00C568BD">
        <w:rPr>
          <w:rFonts w:ascii="Times New Roman" w:hAnsi="Times New Roman" w:cs="Times New Roman"/>
        </w:rPr>
        <w:t>(Anand and</w:t>
      </w:r>
      <w:r w:rsidR="00C568BD" w:rsidRPr="008C1A5E">
        <w:t xml:space="preserve"> </w:t>
      </w:r>
      <w:r w:rsidR="00C568BD" w:rsidRPr="00A02B50">
        <w:rPr>
          <w:rFonts w:ascii="Times New Roman" w:hAnsi="Times New Roman" w:cs="Times New Roman"/>
        </w:rPr>
        <w:t>Brobeck</w:t>
      </w:r>
      <w:r w:rsidR="00C568BD">
        <w:rPr>
          <w:rFonts w:ascii="Times New Roman" w:hAnsi="Times New Roman" w:cs="Times New Roman"/>
        </w:rPr>
        <w:t>, 1951).</w:t>
      </w:r>
    </w:p>
    <w:p w14:paraId="5ED4345D" w14:textId="273AFCEA" w:rsidR="002B2A47" w:rsidRDefault="004879BA" w:rsidP="001549EE">
      <w:pPr>
        <w:spacing w:line="360" w:lineRule="auto"/>
        <w:ind w:firstLine="720"/>
        <w:rPr>
          <w:rFonts w:ascii="Times New Roman" w:hAnsi="Times New Roman" w:cs="Times New Roman"/>
        </w:rPr>
      </w:pPr>
      <w:r>
        <w:rPr>
          <w:rFonts w:ascii="Times New Roman" w:hAnsi="Times New Roman" w:cs="Times New Roman"/>
        </w:rPr>
        <w:t xml:space="preserve">The </w:t>
      </w:r>
      <w:r w:rsidR="004809D0">
        <w:rPr>
          <w:rFonts w:ascii="Times New Roman" w:hAnsi="Times New Roman" w:cs="Times New Roman"/>
        </w:rPr>
        <w:t>d</w:t>
      </w:r>
      <w:r w:rsidR="00721C4B">
        <w:rPr>
          <w:rFonts w:ascii="Times New Roman" w:hAnsi="Times New Roman" w:cs="Times New Roman"/>
        </w:rPr>
        <w:t>orsomedial</w:t>
      </w:r>
      <w:r w:rsidR="00457861">
        <w:rPr>
          <w:rFonts w:ascii="Times New Roman" w:hAnsi="Times New Roman" w:cs="Times New Roman"/>
        </w:rPr>
        <w:t xml:space="preserve"> </w:t>
      </w:r>
      <w:r w:rsidR="004809D0">
        <w:rPr>
          <w:rFonts w:ascii="Times New Roman" w:hAnsi="Times New Roman" w:cs="Times New Roman"/>
        </w:rPr>
        <w:t>h</w:t>
      </w:r>
      <w:r w:rsidR="00721C4B">
        <w:rPr>
          <w:rFonts w:ascii="Times New Roman" w:hAnsi="Times New Roman" w:cs="Times New Roman"/>
        </w:rPr>
        <w:t>ypothalamus</w:t>
      </w:r>
      <w:r w:rsidR="00457861">
        <w:rPr>
          <w:rFonts w:ascii="Times New Roman" w:hAnsi="Times New Roman" w:cs="Times New Roman"/>
        </w:rPr>
        <w:t xml:space="preserve"> (</w:t>
      </w:r>
      <w:r>
        <w:rPr>
          <w:rFonts w:ascii="Times New Roman" w:hAnsi="Times New Roman" w:cs="Times New Roman"/>
        </w:rPr>
        <w:t>DMH</w:t>
      </w:r>
      <w:r w:rsidR="00457861">
        <w:rPr>
          <w:rFonts w:ascii="Times New Roman" w:hAnsi="Times New Roman" w:cs="Times New Roman"/>
        </w:rPr>
        <w:t>)</w:t>
      </w:r>
      <w:r w:rsidR="00C568BD">
        <w:rPr>
          <w:rFonts w:ascii="Times New Roman" w:hAnsi="Times New Roman" w:cs="Times New Roman"/>
        </w:rPr>
        <w:t xml:space="preserve"> is</w:t>
      </w:r>
      <w:r w:rsidR="00924AC6">
        <w:rPr>
          <w:rFonts w:ascii="Times New Roman" w:hAnsi="Times New Roman" w:cs="Times New Roman"/>
        </w:rPr>
        <w:t xml:space="preserve"> </w:t>
      </w:r>
      <w:r w:rsidR="004809D0">
        <w:rPr>
          <w:rFonts w:ascii="Times New Roman" w:hAnsi="Times New Roman" w:cs="Times New Roman"/>
        </w:rPr>
        <w:t xml:space="preserve">a hypothalamic nucleus </w:t>
      </w:r>
      <w:r w:rsidR="00924AC6">
        <w:rPr>
          <w:rFonts w:ascii="Times New Roman" w:hAnsi="Times New Roman" w:cs="Times New Roman"/>
        </w:rPr>
        <w:t xml:space="preserve">located </w:t>
      </w:r>
      <w:r w:rsidR="00C568BD">
        <w:rPr>
          <w:rFonts w:ascii="Times New Roman" w:hAnsi="Times New Roman" w:cs="Times New Roman"/>
        </w:rPr>
        <w:t>adjacent to the third ventricle, dorsal to the ventromedial hypothalamus (VMH),  and caudal to the PVN (Paxinos and Watson, 2009). The DMH</w:t>
      </w:r>
      <w:r>
        <w:rPr>
          <w:rFonts w:ascii="Times New Roman" w:hAnsi="Times New Roman" w:cs="Times New Roman"/>
        </w:rPr>
        <w:t xml:space="preserve"> is involved in energy expenditure, </w:t>
      </w:r>
      <w:r w:rsidR="003461CD">
        <w:rPr>
          <w:rFonts w:ascii="Times New Roman" w:hAnsi="Times New Roman" w:cs="Times New Roman"/>
        </w:rPr>
        <w:t>cardiovascular changes in response to stress</w:t>
      </w:r>
      <w:r>
        <w:rPr>
          <w:rFonts w:ascii="Times New Roman" w:hAnsi="Times New Roman" w:cs="Times New Roman"/>
        </w:rPr>
        <w:t xml:space="preserve">, thermoregulation, food intake, and body weight </w:t>
      </w:r>
      <w:r w:rsidR="000E1DF9">
        <w:rPr>
          <w:rFonts w:ascii="Times New Roman" w:hAnsi="Times New Roman" w:cs="Times New Roman"/>
        </w:rPr>
        <w:t>regulation</w:t>
      </w:r>
      <w:r>
        <w:rPr>
          <w:rFonts w:ascii="Times New Roman" w:hAnsi="Times New Roman" w:cs="Times New Roman"/>
        </w:rPr>
        <w:t xml:space="preserve"> (</w:t>
      </w:r>
      <w:r w:rsidRPr="004879BA">
        <w:rPr>
          <w:rFonts w:ascii="Times New Roman" w:hAnsi="Times New Roman" w:cs="Times New Roman"/>
        </w:rPr>
        <w:t>Goel</w:t>
      </w:r>
      <w:r>
        <w:rPr>
          <w:rFonts w:ascii="Times New Roman" w:hAnsi="Times New Roman" w:cs="Times New Roman"/>
        </w:rPr>
        <w:t xml:space="preserve"> et al., 2025</w:t>
      </w:r>
      <w:r w:rsidR="003461CD">
        <w:rPr>
          <w:rFonts w:ascii="Times New Roman" w:hAnsi="Times New Roman" w:cs="Times New Roman"/>
        </w:rPr>
        <w:t xml:space="preserve">; </w:t>
      </w:r>
      <w:r w:rsidR="003461CD" w:rsidRPr="003461CD">
        <w:rPr>
          <w:rFonts w:ascii="Times New Roman" w:hAnsi="Times New Roman" w:cs="Times New Roman"/>
        </w:rPr>
        <w:t>DiMicco</w:t>
      </w:r>
      <w:r w:rsidR="003461CD">
        <w:rPr>
          <w:rFonts w:ascii="Times New Roman" w:hAnsi="Times New Roman" w:cs="Times New Roman"/>
        </w:rPr>
        <w:t xml:space="preserve"> et al., 2002</w:t>
      </w:r>
      <w:r w:rsidR="003039F0">
        <w:rPr>
          <w:rFonts w:ascii="Times New Roman" w:hAnsi="Times New Roman" w:cs="Times New Roman"/>
        </w:rPr>
        <w:t>; Tran et al., 2022</w:t>
      </w:r>
      <w:r>
        <w:rPr>
          <w:rFonts w:ascii="Times New Roman" w:hAnsi="Times New Roman" w:cs="Times New Roman"/>
        </w:rPr>
        <w:t>).</w:t>
      </w:r>
      <w:r w:rsidR="00303F03">
        <w:rPr>
          <w:rFonts w:ascii="Times New Roman" w:hAnsi="Times New Roman" w:cs="Times New Roman"/>
        </w:rPr>
        <w:t xml:space="preserve"> </w:t>
      </w:r>
      <w:r w:rsidR="00363E32">
        <w:rPr>
          <w:rFonts w:ascii="Times New Roman" w:hAnsi="Times New Roman" w:cs="Times New Roman"/>
        </w:rPr>
        <w:t xml:space="preserve">The DMH </w:t>
      </w:r>
      <w:r w:rsidR="003039F0">
        <w:rPr>
          <w:rFonts w:ascii="Times New Roman" w:hAnsi="Times New Roman" w:cs="Times New Roman"/>
        </w:rPr>
        <w:t xml:space="preserve">contains a heterogenous population of cells that </w:t>
      </w:r>
      <w:r w:rsidR="00363E32">
        <w:rPr>
          <w:rFonts w:ascii="Times New Roman" w:hAnsi="Times New Roman" w:cs="Times New Roman"/>
        </w:rPr>
        <w:t xml:space="preserve">communicate with various brain regions through </w:t>
      </w:r>
      <w:r w:rsidR="00EB13C3">
        <w:rPr>
          <w:rFonts w:ascii="Times New Roman" w:hAnsi="Times New Roman" w:cs="Times New Roman"/>
        </w:rPr>
        <w:t xml:space="preserve">both </w:t>
      </w:r>
      <w:r w:rsidR="00F87BDE">
        <w:rPr>
          <w:rFonts w:ascii="Times New Roman" w:hAnsi="Times New Roman" w:cs="Times New Roman"/>
        </w:rPr>
        <w:t>glutamate</w:t>
      </w:r>
      <w:r w:rsidR="00363E32">
        <w:rPr>
          <w:rFonts w:ascii="Times New Roman" w:hAnsi="Times New Roman" w:cs="Times New Roman"/>
        </w:rPr>
        <w:t>, the major excitatory neurotransmitter</w:t>
      </w:r>
      <w:r w:rsidR="00EB13C3">
        <w:rPr>
          <w:rFonts w:ascii="Times New Roman" w:hAnsi="Times New Roman" w:cs="Times New Roman"/>
        </w:rPr>
        <w:t>, and</w:t>
      </w:r>
      <w:r w:rsidR="00363E32">
        <w:rPr>
          <w:rFonts w:ascii="Times New Roman" w:hAnsi="Times New Roman" w:cs="Times New Roman"/>
        </w:rPr>
        <w:t xml:space="preserve"> GABA (</w:t>
      </w:r>
      <w:r w:rsidR="00363E32" w:rsidRPr="00363E32">
        <w:rPr>
          <w:rFonts w:ascii="Times New Roman" w:hAnsi="Times New Roman" w:cs="Times New Roman"/>
          <w:i/>
          <w:iCs/>
        </w:rPr>
        <w:t>gamma</w:t>
      </w:r>
      <w:r w:rsidR="00363E32" w:rsidRPr="00363E32">
        <w:rPr>
          <w:rFonts w:ascii="Times New Roman" w:hAnsi="Times New Roman" w:cs="Times New Roman"/>
        </w:rPr>
        <w:t>-aminobutyric acid</w:t>
      </w:r>
      <w:r w:rsidR="00363E32">
        <w:rPr>
          <w:rFonts w:ascii="Times New Roman" w:hAnsi="Times New Roman" w:cs="Times New Roman"/>
        </w:rPr>
        <w:t>), the major inhibitory neurotransmitter (Myers et al., 2014).</w:t>
      </w:r>
      <w:r w:rsidR="00303F03">
        <w:rPr>
          <w:rFonts w:ascii="Times New Roman" w:hAnsi="Times New Roman" w:cs="Times New Roman"/>
        </w:rPr>
        <w:t xml:space="preserve"> </w:t>
      </w:r>
      <w:r w:rsidR="006E43DE" w:rsidRPr="006E43DE">
        <w:rPr>
          <w:rFonts w:ascii="Times New Roman" w:hAnsi="Times New Roman" w:cs="Times New Roman"/>
        </w:rPr>
        <w:t>The DMH receives input from</w:t>
      </w:r>
      <w:r w:rsidR="001C7A9F">
        <w:rPr>
          <w:rFonts w:ascii="Times New Roman" w:hAnsi="Times New Roman" w:cs="Times New Roman"/>
        </w:rPr>
        <w:t xml:space="preserve"> many brain regions including</w:t>
      </w:r>
      <w:r w:rsidR="006E43DE" w:rsidRPr="006E43DE">
        <w:rPr>
          <w:rFonts w:ascii="Times New Roman" w:hAnsi="Times New Roman" w:cs="Times New Roman"/>
        </w:rPr>
        <w:t xml:space="preserve"> the prefrontal cortex, amygdala</w:t>
      </w:r>
      <w:r w:rsidR="00015502">
        <w:rPr>
          <w:rFonts w:ascii="Times New Roman" w:hAnsi="Times New Roman" w:cs="Times New Roman"/>
        </w:rPr>
        <w:t>,</w:t>
      </w:r>
      <w:r w:rsidR="006E43DE" w:rsidRPr="006E43DE">
        <w:rPr>
          <w:rFonts w:ascii="Times New Roman" w:hAnsi="Times New Roman" w:cs="Times New Roman"/>
        </w:rPr>
        <w:t xml:space="preserve"> lateral septum</w:t>
      </w:r>
      <w:r w:rsidR="00DD00D6">
        <w:rPr>
          <w:rFonts w:ascii="Times New Roman" w:hAnsi="Times New Roman" w:cs="Times New Roman"/>
        </w:rPr>
        <w:t>, and pre-optic area</w:t>
      </w:r>
      <w:r w:rsidR="003039F0">
        <w:rPr>
          <w:rFonts w:ascii="Times New Roman" w:hAnsi="Times New Roman" w:cs="Times New Roman"/>
        </w:rPr>
        <w:t xml:space="preserve">, while it </w:t>
      </w:r>
      <w:r w:rsidR="00DC590C" w:rsidRPr="003039F0">
        <w:rPr>
          <w:rFonts w:ascii="Times New Roman" w:hAnsi="Times New Roman" w:cs="Times New Roman"/>
        </w:rPr>
        <w:t xml:space="preserve">projects to </w:t>
      </w:r>
      <w:ins w:id="62" w:author="Karen Crosby" w:date="2025-09-17T13:17:00Z" w16du:dateUtc="2025-09-17T16:17:00Z">
        <w:r w:rsidR="000A5032">
          <w:rPr>
            <w:rFonts w:ascii="Times New Roman" w:hAnsi="Times New Roman" w:cs="Times New Roman"/>
          </w:rPr>
          <w:t xml:space="preserve">areas including </w:t>
        </w:r>
      </w:ins>
      <w:r w:rsidR="00DC590C" w:rsidRPr="003039F0">
        <w:rPr>
          <w:rFonts w:ascii="Times New Roman" w:hAnsi="Times New Roman" w:cs="Times New Roman"/>
        </w:rPr>
        <w:t>the PVN</w:t>
      </w:r>
      <w:r w:rsidR="00DD00D6">
        <w:rPr>
          <w:rFonts w:ascii="Times New Roman" w:hAnsi="Times New Roman" w:cs="Times New Roman"/>
        </w:rPr>
        <w:t xml:space="preserve">, </w:t>
      </w:r>
      <w:r w:rsidR="008805FB" w:rsidRPr="008805FB">
        <w:rPr>
          <w:rFonts w:ascii="Times New Roman" w:hAnsi="Times New Roman" w:cs="Times New Roman"/>
        </w:rPr>
        <w:t xml:space="preserve">rostral raphe pallidus </w:t>
      </w:r>
      <w:r w:rsidR="008805FB">
        <w:rPr>
          <w:rFonts w:ascii="Times New Roman" w:hAnsi="Times New Roman" w:cs="Times New Roman"/>
        </w:rPr>
        <w:t xml:space="preserve">of the medulla oblongata, and the </w:t>
      </w:r>
      <w:r w:rsidR="00FF5908">
        <w:rPr>
          <w:rFonts w:ascii="Times New Roman" w:hAnsi="Times New Roman" w:cs="Times New Roman"/>
        </w:rPr>
        <w:t>LC</w:t>
      </w:r>
      <w:r w:rsidR="00DC590C">
        <w:rPr>
          <w:rFonts w:ascii="Times New Roman" w:hAnsi="Times New Roman" w:cs="Times New Roman"/>
        </w:rPr>
        <w:t xml:space="preserve"> </w:t>
      </w:r>
      <w:r w:rsidR="006E43DE">
        <w:rPr>
          <w:rFonts w:ascii="Times New Roman" w:hAnsi="Times New Roman" w:cs="Times New Roman"/>
        </w:rPr>
        <w:t>(Myers et al., 2014</w:t>
      </w:r>
      <w:r w:rsidR="008805FB">
        <w:rPr>
          <w:rFonts w:ascii="Times New Roman" w:hAnsi="Times New Roman" w:cs="Times New Roman"/>
        </w:rPr>
        <w:t>; Tran et al., 2022</w:t>
      </w:r>
      <w:r w:rsidR="006E43DE">
        <w:rPr>
          <w:rFonts w:ascii="Times New Roman" w:hAnsi="Times New Roman" w:cs="Times New Roman"/>
        </w:rPr>
        <w:t xml:space="preserve">). </w:t>
      </w:r>
    </w:p>
    <w:p w14:paraId="413F707C" w14:textId="6822E76F" w:rsidR="004809D0" w:rsidRPr="004809D0" w:rsidRDefault="003C5F85" w:rsidP="001549EE">
      <w:pPr>
        <w:spacing w:line="360" w:lineRule="auto"/>
        <w:ind w:firstLine="720"/>
        <w:rPr>
          <w:rFonts w:ascii="Times New Roman" w:hAnsi="Times New Roman" w:cs="Times New Roman"/>
        </w:rPr>
      </w:pPr>
      <w:r>
        <w:rPr>
          <w:rFonts w:ascii="Times New Roman" w:hAnsi="Times New Roman" w:cs="Times New Roman"/>
        </w:rPr>
        <w:t xml:space="preserve">The DMH is </w:t>
      </w:r>
      <w:del w:id="63" w:author="Karen Crosby" w:date="2025-09-17T13:17:00Z" w16du:dateUtc="2025-09-17T16:17:00Z">
        <w:r w:rsidDel="000A5032">
          <w:rPr>
            <w:rFonts w:ascii="Times New Roman" w:hAnsi="Times New Roman" w:cs="Times New Roman"/>
          </w:rPr>
          <w:delText xml:space="preserve">a region of interest due to its integration of </w:delText>
        </w:r>
        <w:r w:rsidR="000C3D8D" w:rsidDel="000A5032">
          <w:rPr>
            <w:rFonts w:ascii="Times New Roman" w:hAnsi="Times New Roman" w:cs="Times New Roman"/>
          </w:rPr>
          <w:delText>satiety</w:delText>
        </w:r>
        <w:r w:rsidDel="000A5032">
          <w:rPr>
            <w:rFonts w:ascii="Times New Roman" w:hAnsi="Times New Roman" w:cs="Times New Roman"/>
          </w:rPr>
          <w:delText xml:space="preserve"> and stress signals (Crosby et al., 2011)</w:delText>
        </w:r>
        <w:r w:rsidR="00000E4C" w:rsidDel="000A5032">
          <w:rPr>
            <w:rFonts w:ascii="Times New Roman" w:hAnsi="Times New Roman" w:cs="Times New Roman"/>
          </w:rPr>
          <w:delText xml:space="preserve">, and </w:delText>
        </w:r>
      </w:del>
      <w:r w:rsidR="00000E4C">
        <w:rPr>
          <w:rFonts w:ascii="Times New Roman" w:hAnsi="Times New Roman" w:cs="Times New Roman"/>
        </w:rPr>
        <w:t xml:space="preserve">an ideal region to study the link between </w:t>
      </w:r>
      <w:r w:rsidR="00000E4C" w:rsidRPr="00000E4C">
        <w:rPr>
          <w:rFonts w:ascii="Times New Roman" w:hAnsi="Times New Roman" w:cs="Times New Roman"/>
        </w:rPr>
        <w:t>stress and appetite for</w:t>
      </w:r>
      <w:r w:rsidR="00000E4C">
        <w:rPr>
          <w:rFonts w:ascii="Times New Roman" w:hAnsi="Times New Roman" w:cs="Times New Roman"/>
        </w:rPr>
        <w:t xml:space="preserve"> its role in the regulation of appetite and body weight (</w:t>
      </w:r>
      <w:r w:rsidR="00000E4C" w:rsidRPr="00000E4C">
        <w:rPr>
          <w:rFonts w:ascii="Times New Roman" w:hAnsi="Times New Roman" w:cs="Times New Roman"/>
        </w:rPr>
        <w:t>Bellinger and Bernardis, 2002</w:t>
      </w:r>
      <w:r w:rsidR="00000E4C">
        <w:rPr>
          <w:rFonts w:ascii="Times New Roman" w:hAnsi="Times New Roman" w:cs="Times New Roman"/>
        </w:rPr>
        <w:t>), and the presence of receptors that allow these neurons to respond to stress hormones (</w:t>
      </w:r>
      <w:r w:rsidR="00000E4C" w:rsidRPr="00000E4C">
        <w:rPr>
          <w:rFonts w:ascii="Times New Roman" w:hAnsi="Times New Roman" w:cs="Times New Roman"/>
        </w:rPr>
        <w:t>Myers et al., 2014</w:t>
      </w:r>
      <w:r w:rsidR="00000E4C">
        <w:rPr>
          <w:rFonts w:ascii="Times New Roman" w:hAnsi="Times New Roman" w:cs="Times New Roman"/>
        </w:rPr>
        <w:t>).</w:t>
      </w:r>
      <w:r>
        <w:rPr>
          <w:rFonts w:ascii="Times New Roman" w:hAnsi="Times New Roman" w:cs="Times New Roman"/>
        </w:rPr>
        <w:t xml:space="preserve"> </w:t>
      </w:r>
    </w:p>
    <w:p w14:paraId="4876CFDF" w14:textId="5909E754" w:rsidR="005D36ED" w:rsidRPr="00483C6F"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1.3.1 </w:t>
      </w:r>
      <w:r w:rsidR="00483C6F" w:rsidRPr="00483C6F">
        <w:rPr>
          <w:rFonts w:ascii="Times New Roman" w:hAnsi="Times New Roman" w:cs="Times New Roman"/>
          <w:b/>
          <w:bCs/>
        </w:rPr>
        <w:t xml:space="preserve">The </w:t>
      </w:r>
      <w:r w:rsidR="005D36ED" w:rsidRPr="00483C6F">
        <w:rPr>
          <w:rFonts w:ascii="Times New Roman" w:hAnsi="Times New Roman" w:cs="Times New Roman"/>
          <w:b/>
          <w:bCs/>
        </w:rPr>
        <w:t xml:space="preserve">DMH and </w:t>
      </w:r>
      <w:r w:rsidR="00483C6F" w:rsidRPr="00483C6F">
        <w:rPr>
          <w:rFonts w:ascii="Times New Roman" w:hAnsi="Times New Roman" w:cs="Times New Roman"/>
          <w:b/>
          <w:bCs/>
        </w:rPr>
        <w:t>Fo</w:t>
      </w:r>
      <w:r w:rsidR="005D36ED" w:rsidRPr="00483C6F">
        <w:rPr>
          <w:rFonts w:ascii="Times New Roman" w:hAnsi="Times New Roman" w:cs="Times New Roman"/>
          <w:b/>
          <w:bCs/>
        </w:rPr>
        <w:t xml:space="preserve">od </w:t>
      </w:r>
      <w:r w:rsidR="00483C6F" w:rsidRPr="00483C6F">
        <w:rPr>
          <w:rFonts w:ascii="Times New Roman" w:hAnsi="Times New Roman" w:cs="Times New Roman"/>
          <w:b/>
          <w:bCs/>
        </w:rPr>
        <w:t>I</w:t>
      </w:r>
      <w:r w:rsidR="005D36ED" w:rsidRPr="00483C6F">
        <w:rPr>
          <w:rFonts w:ascii="Times New Roman" w:hAnsi="Times New Roman" w:cs="Times New Roman"/>
          <w:b/>
          <w:bCs/>
        </w:rPr>
        <w:t xml:space="preserve">ntake </w:t>
      </w:r>
    </w:p>
    <w:p w14:paraId="6EC5E72D" w14:textId="0E2A1EBF" w:rsidR="0082375A" w:rsidRDefault="00F34DF1" w:rsidP="001549EE">
      <w:pPr>
        <w:spacing w:line="360" w:lineRule="auto"/>
        <w:ind w:firstLine="720"/>
        <w:rPr>
          <w:rFonts w:ascii="Times New Roman" w:hAnsi="Times New Roman" w:cs="Times New Roman"/>
        </w:rPr>
      </w:pPr>
      <w:r>
        <w:rPr>
          <w:rFonts w:ascii="Times New Roman" w:hAnsi="Times New Roman" w:cs="Times New Roman"/>
        </w:rPr>
        <w:t>Early DMH studies in sheep showed that stimulation resulted in hyperphagia, indicating the role of the DMH in appetite (</w:t>
      </w:r>
      <w:r w:rsidRPr="00B57256">
        <w:rPr>
          <w:rFonts w:ascii="Times New Roman" w:hAnsi="Times New Roman" w:cs="Times New Roman"/>
        </w:rPr>
        <w:t>Bellinger and Bernardis, 2002</w:t>
      </w:r>
      <w:r>
        <w:rPr>
          <w:rFonts w:ascii="Times New Roman" w:hAnsi="Times New Roman" w:cs="Times New Roman"/>
        </w:rPr>
        <w:t>). Lesioning studies in rats later revealed</w:t>
      </w:r>
      <w:r w:rsidR="00DA6599">
        <w:rPr>
          <w:rFonts w:ascii="Times New Roman" w:hAnsi="Times New Roman" w:cs="Times New Roman"/>
        </w:rPr>
        <w:t xml:space="preserve"> </w:t>
      </w:r>
      <w:r w:rsidR="00CC06D6">
        <w:rPr>
          <w:rFonts w:ascii="Times New Roman" w:hAnsi="Times New Roman" w:cs="Times New Roman"/>
        </w:rPr>
        <w:t xml:space="preserve">that </w:t>
      </w:r>
      <w:r w:rsidR="00DA6599" w:rsidRPr="00CC06D6">
        <w:rPr>
          <w:rFonts w:ascii="Times New Roman" w:hAnsi="Times New Roman" w:cs="Times New Roman"/>
        </w:rPr>
        <w:t>destruction</w:t>
      </w:r>
      <w:r w:rsidR="00DA6599">
        <w:rPr>
          <w:rFonts w:ascii="Times New Roman" w:hAnsi="Times New Roman" w:cs="Times New Roman"/>
        </w:rPr>
        <w:t xml:space="preserve"> of the DMH resulted in hypophagia and hypodipsia while maintaining normal body fat percentage and lean body mass (</w:t>
      </w:r>
      <w:r w:rsidR="00DA6599" w:rsidRPr="00B57256">
        <w:rPr>
          <w:rFonts w:ascii="Times New Roman" w:hAnsi="Times New Roman" w:cs="Times New Roman"/>
        </w:rPr>
        <w:t>Bellinger and Bernardis, 2002</w:t>
      </w:r>
      <w:r w:rsidR="007F1A02">
        <w:rPr>
          <w:rFonts w:ascii="Times New Roman" w:hAnsi="Times New Roman" w:cs="Times New Roman"/>
        </w:rPr>
        <w:t>; Dalton et al., 1981</w:t>
      </w:r>
      <w:r w:rsidR="00DA6599">
        <w:rPr>
          <w:rFonts w:ascii="Times New Roman" w:hAnsi="Times New Roman" w:cs="Times New Roman"/>
        </w:rPr>
        <w:t>).</w:t>
      </w:r>
      <w:r w:rsidR="003F1765">
        <w:rPr>
          <w:rFonts w:ascii="Times New Roman" w:hAnsi="Times New Roman" w:cs="Times New Roman"/>
        </w:rPr>
        <w:t xml:space="preserve"> </w:t>
      </w:r>
      <w:r w:rsidR="0029546D">
        <w:rPr>
          <w:rFonts w:ascii="Times New Roman" w:hAnsi="Times New Roman" w:cs="Times New Roman"/>
        </w:rPr>
        <w:t xml:space="preserve">The body weight </w:t>
      </w:r>
      <w:r w:rsidR="0029546D" w:rsidRPr="0029546D">
        <w:rPr>
          <w:rFonts w:ascii="Times New Roman" w:hAnsi="Times New Roman" w:cs="Times New Roman"/>
        </w:rPr>
        <w:t>of a</w:t>
      </w:r>
      <w:r w:rsidR="0082375A" w:rsidRPr="0029546D">
        <w:rPr>
          <w:rFonts w:ascii="Times New Roman" w:hAnsi="Times New Roman" w:cs="Times New Roman"/>
        </w:rPr>
        <w:t xml:space="preserve">dult </w:t>
      </w:r>
      <w:r w:rsidR="0029546D" w:rsidRPr="0029546D">
        <w:rPr>
          <w:rFonts w:ascii="Times New Roman" w:hAnsi="Times New Roman" w:cs="Times New Roman"/>
        </w:rPr>
        <w:t xml:space="preserve">DMH lesion (DMHL) rats </w:t>
      </w:r>
      <w:r w:rsidR="0082375A" w:rsidRPr="0029546D">
        <w:rPr>
          <w:rFonts w:ascii="Times New Roman" w:hAnsi="Times New Roman" w:cs="Times New Roman"/>
        </w:rPr>
        <w:t xml:space="preserve">increased at </w:t>
      </w:r>
      <w:ins w:id="64" w:author="Karen Crosby" w:date="2025-09-17T13:19:00Z" w16du:dateUtc="2025-09-17T16:19:00Z">
        <w:r w:rsidR="000A5032">
          <w:rPr>
            <w:rFonts w:ascii="Times New Roman" w:hAnsi="Times New Roman" w:cs="Times New Roman"/>
          </w:rPr>
          <w:t xml:space="preserve">the </w:t>
        </w:r>
      </w:ins>
      <w:r w:rsidR="0082375A" w:rsidRPr="0029546D">
        <w:rPr>
          <w:rFonts w:ascii="Times New Roman" w:hAnsi="Times New Roman" w:cs="Times New Roman"/>
        </w:rPr>
        <w:t>same rate as the controls but never overcame the initial drop after surgery (Dalton et al., 1981).</w:t>
      </w:r>
    </w:p>
    <w:p w14:paraId="6D48EB57" w14:textId="1094F918" w:rsidR="00363E32" w:rsidRDefault="003F1765" w:rsidP="001549EE">
      <w:pPr>
        <w:spacing w:line="360" w:lineRule="auto"/>
        <w:ind w:firstLine="720"/>
        <w:rPr>
          <w:rFonts w:ascii="Times New Roman" w:hAnsi="Times New Roman" w:cs="Times New Roman"/>
        </w:rPr>
      </w:pPr>
      <w:r>
        <w:rPr>
          <w:rFonts w:ascii="Times New Roman" w:hAnsi="Times New Roman" w:cs="Times New Roman"/>
        </w:rPr>
        <w:t>On a no</w:t>
      </w:r>
      <w:r w:rsidR="0082375A">
        <w:rPr>
          <w:rFonts w:ascii="Times New Roman" w:hAnsi="Times New Roman" w:cs="Times New Roman"/>
        </w:rPr>
        <w:t>r</w:t>
      </w:r>
      <w:r>
        <w:rPr>
          <w:rFonts w:ascii="Times New Roman" w:hAnsi="Times New Roman" w:cs="Times New Roman"/>
        </w:rPr>
        <w:t xml:space="preserve">mal diet, </w:t>
      </w:r>
      <w:r w:rsidR="007F1A02">
        <w:rPr>
          <w:rFonts w:ascii="Times New Roman" w:hAnsi="Times New Roman" w:cs="Times New Roman"/>
        </w:rPr>
        <w:t xml:space="preserve">young </w:t>
      </w:r>
      <w:r w:rsidR="0029546D">
        <w:rPr>
          <w:rFonts w:ascii="Times New Roman" w:hAnsi="Times New Roman" w:cs="Times New Roman"/>
        </w:rPr>
        <w:t xml:space="preserve">DMHL </w:t>
      </w:r>
      <w:r>
        <w:rPr>
          <w:rFonts w:ascii="Times New Roman" w:hAnsi="Times New Roman" w:cs="Times New Roman"/>
        </w:rPr>
        <w:t>rats display hypophagia and lo</w:t>
      </w:r>
      <w:del w:id="65" w:author="Karen Crosby" w:date="2025-09-17T13:19:00Z" w16du:dateUtc="2025-09-17T16:19:00Z">
        <w:r w:rsidDel="000A5032">
          <w:rPr>
            <w:rFonts w:ascii="Times New Roman" w:hAnsi="Times New Roman" w:cs="Times New Roman"/>
          </w:rPr>
          <w:delText>o</w:delText>
        </w:r>
      </w:del>
      <w:r>
        <w:rPr>
          <w:rFonts w:ascii="Times New Roman" w:hAnsi="Times New Roman" w:cs="Times New Roman"/>
        </w:rPr>
        <w:t xml:space="preserve">se body weight, </w:t>
      </w:r>
      <w:r w:rsidR="007F1A02">
        <w:rPr>
          <w:rFonts w:ascii="Times New Roman" w:hAnsi="Times New Roman" w:cs="Times New Roman"/>
        </w:rPr>
        <w:t xml:space="preserve">and </w:t>
      </w:r>
      <w:r>
        <w:rPr>
          <w:rFonts w:ascii="Times New Roman" w:hAnsi="Times New Roman" w:cs="Times New Roman"/>
        </w:rPr>
        <w:t xml:space="preserve">in contrast, DMHL rats with restricted diet show immediate hyperphagia. When given high fat diets, DMHL rats become obese compared to regular diet DMHL rats, but not as obese as control </w:t>
      </w:r>
      <w:r>
        <w:rPr>
          <w:rFonts w:ascii="Times New Roman" w:hAnsi="Times New Roman" w:cs="Times New Roman"/>
        </w:rPr>
        <w:lastRenderedPageBreak/>
        <w:t>animals (</w:t>
      </w:r>
      <w:r w:rsidRPr="00B57256">
        <w:rPr>
          <w:rFonts w:ascii="Times New Roman" w:hAnsi="Times New Roman" w:cs="Times New Roman"/>
        </w:rPr>
        <w:t>Bellinger and Bernardis, 2002</w:t>
      </w:r>
      <w:r>
        <w:rPr>
          <w:rFonts w:ascii="Times New Roman" w:hAnsi="Times New Roman" w:cs="Times New Roman"/>
        </w:rPr>
        <w:t xml:space="preserve">). However, on other </w:t>
      </w:r>
      <w:r w:rsidR="008E1BD3">
        <w:rPr>
          <w:rFonts w:ascii="Times New Roman" w:hAnsi="Times New Roman" w:cs="Times New Roman"/>
        </w:rPr>
        <w:t>highly palatable</w:t>
      </w:r>
      <w:r>
        <w:rPr>
          <w:rFonts w:ascii="Times New Roman" w:hAnsi="Times New Roman" w:cs="Times New Roman"/>
        </w:rPr>
        <w:t xml:space="preserve"> diets, DMHL rats show that can become as obese or even more obese than control </w:t>
      </w:r>
      <w:commentRangeStart w:id="66"/>
      <w:r>
        <w:rPr>
          <w:rFonts w:ascii="Times New Roman" w:hAnsi="Times New Roman" w:cs="Times New Roman"/>
        </w:rPr>
        <w:t>animals</w:t>
      </w:r>
      <w:commentRangeEnd w:id="66"/>
      <w:r w:rsidR="000A5032">
        <w:rPr>
          <w:rStyle w:val="CommentReference"/>
        </w:rPr>
        <w:commentReference w:id="66"/>
      </w:r>
      <w:r>
        <w:rPr>
          <w:rFonts w:ascii="Times New Roman" w:hAnsi="Times New Roman" w:cs="Times New Roman"/>
        </w:rPr>
        <w:t>.</w:t>
      </w:r>
    </w:p>
    <w:p w14:paraId="081F99D4" w14:textId="77777777" w:rsidR="00B525DD" w:rsidRDefault="00B525DD" w:rsidP="001549EE">
      <w:pPr>
        <w:spacing w:line="360" w:lineRule="auto"/>
        <w:ind w:firstLine="720"/>
        <w:rPr>
          <w:rFonts w:ascii="Times New Roman" w:hAnsi="Times New Roman" w:cs="Times New Roman"/>
        </w:rPr>
      </w:pPr>
    </w:p>
    <w:p w14:paraId="6F5A1243" w14:textId="6D7B8DB9" w:rsidR="00B525DD" w:rsidRPr="004809D0" w:rsidRDefault="0081155B" w:rsidP="001549EE">
      <w:pPr>
        <w:spacing w:line="360" w:lineRule="auto"/>
        <w:ind w:firstLine="720"/>
        <w:rPr>
          <w:rFonts w:ascii="Times New Roman" w:hAnsi="Times New Roman" w:cs="Times New Roman"/>
        </w:rPr>
      </w:pPr>
      <w:r w:rsidRPr="0029546D">
        <w:rPr>
          <w:rFonts w:ascii="Times New Roman" w:hAnsi="Times New Roman" w:cs="Times New Roman"/>
          <w:highlight w:val="yellow"/>
        </w:rPr>
        <w:t>*</w:t>
      </w:r>
      <w:r w:rsidR="00D63E73" w:rsidRPr="0029546D">
        <w:rPr>
          <w:rFonts w:ascii="Times New Roman" w:hAnsi="Times New Roman" w:cs="Times New Roman"/>
          <w:highlight w:val="yellow"/>
        </w:rPr>
        <w:t>Where</w:t>
      </w:r>
      <w:r w:rsidRPr="0029546D">
        <w:rPr>
          <w:rFonts w:ascii="Times New Roman" w:hAnsi="Times New Roman" w:cs="Times New Roman"/>
          <w:highlight w:val="yellow"/>
        </w:rPr>
        <w:t xml:space="preserve"> to put* </w:t>
      </w:r>
      <w:r w:rsidR="008E1BD3" w:rsidRPr="0029546D">
        <w:rPr>
          <w:rFonts w:ascii="Times New Roman" w:hAnsi="Times New Roman" w:cs="Times New Roman"/>
          <w:highlight w:val="yellow"/>
        </w:rPr>
        <w:t xml:space="preserve">Weight loss is a marker of stress in rodents but when they have </w:t>
      </w:r>
      <w:r w:rsidR="00B87C62" w:rsidRPr="0029546D">
        <w:rPr>
          <w:rFonts w:ascii="Times New Roman" w:hAnsi="Times New Roman" w:cs="Times New Roman"/>
          <w:highlight w:val="yellow"/>
        </w:rPr>
        <w:t>highly</w:t>
      </w:r>
      <w:r w:rsidR="008E1BD3" w:rsidRPr="0029546D">
        <w:rPr>
          <w:rFonts w:ascii="Times New Roman" w:hAnsi="Times New Roman" w:cs="Times New Roman"/>
          <w:highlight w:val="yellow"/>
        </w:rPr>
        <w:t xml:space="preserve"> palatable food, stress increases the intake of that </w:t>
      </w:r>
      <w:r w:rsidR="00B87C62" w:rsidRPr="0029546D">
        <w:rPr>
          <w:rFonts w:ascii="Times New Roman" w:hAnsi="Times New Roman" w:cs="Times New Roman"/>
          <w:highlight w:val="yellow"/>
        </w:rPr>
        <w:t>highly palatable food</w:t>
      </w:r>
      <w:r w:rsidR="008E1BD3" w:rsidRPr="0029546D">
        <w:rPr>
          <w:rFonts w:ascii="Times New Roman" w:hAnsi="Times New Roman" w:cs="Times New Roman"/>
          <w:highlight w:val="yellow"/>
        </w:rPr>
        <w:t xml:space="preserve"> (Adam and Epel, 2007).</w:t>
      </w:r>
    </w:p>
    <w:p w14:paraId="111187AA" w14:textId="37198F7A" w:rsidR="005D36ED" w:rsidRPr="00807504"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1.3.2 </w:t>
      </w:r>
      <w:r w:rsidR="00F30195">
        <w:rPr>
          <w:rFonts w:ascii="Times New Roman" w:hAnsi="Times New Roman" w:cs="Times New Roman"/>
          <w:b/>
          <w:bCs/>
        </w:rPr>
        <w:t xml:space="preserve">The </w:t>
      </w:r>
      <w:r w:rsidR="005D36ED" w:rsidRPr="00807504">
        <w:rPr>
          <w:rFonts w:ascii="Times New Roman" w:hAnsi="Times New Roman" w:cs="Times New Roman"/>
          <w:b/>
          <w:bCs/>
        </w:rPr>
        <w:t xml:space="preserve">DMH and </w:t>
      </w:r>
      <w:r w:rsidR="00F30195">
        <w:rPr>
          <w:rFonts w:ascii="Times New Roman" w:hAnsi="Times New Roman" w:cs="Times New Roman"/>
          <w:b/>
          <w:bCs/>
        </w:rPr>
        <w:t>S</w:t>
      </w:r>
      <w:r w:rsidR="005D36ED" w:rsidRPr="00807504">
        <w:rPr>
          <w:rFonts w:ascii="Times New Roman" w:hAnsi="Times New Roman" w:cs="Times New Roman"/>
          <w:b/>
          <w:bCs/>
        </w:rPr>
        <w:t xml:space="preserve">tress </w:t>
      </w:r>
    </w:p>
    <w:p w14:paraId="5DDAE5FF" w14:textId="5845283B" w:rsidR="00DC590C" w:rsidRDefault="007656FE" w:rsidP="001549EE">
      <w:pPr>
        <w:spacing w:line="360" w:lineRule="auto"/>
        <w:ind w:firstLine="720"/>
        <w:rPr>
          <w:rFonts w:ascii="Times New Roman" w:hAnsi="Times New Roman" w:cs="Times New Roman"/>
        </w:rPr>
      </w:pPr>
      <w:r>
        <w:rPr>
          <w:rFonts w:ascii="Times New Roman" w:hAnsi="Times New Roman" w:cs="Times New Roman"/>
        </w:rPr>
        <w:t xml:space="preserve">In addition to the role of the DMH in food intake, it plays a major role in the response to and regulation of stress. </w:t>
      </w:r>
      <w:commentRangeStart w:id="67"/>
      <w:r w:rsidR="00DC590C">
        <w:rPr>
          <w:rFonts w:ascii="Times New Roman" w:hAnsi="Times New Roman" w:cs="Times New Roman"/>
        </w:rPr>
        <w:t>Glutamater</w:t>
      </w:r>
      <w:del w:id="68" w:author="Karen Crosby" w:date="2025-09-17T22:12:00Z" w16du:dateUtc="2025-09-18T01:12:00Z">
        <w:r w:rsidR="00DC590C" w:rsidDel="00A2413F">
          <w:rPr>
            <w:rFonts w:ascii="Times New Roman" w:hAnsi="Times New Roman" w:cs="Times New Roman"/>
          </w:rPr>
          <w:delText>t</w:delText>
        </w:r>
      </w:del>
      <w:r w:rsidR="00DC590C">
        <w:rPr>
          <w:rFonts w:ascii="Times New Roman" w:hAnsi="Times New Roman" w:cs="Times New Roman"/>
        </w:rPr>
        <w:t>gic</w:t>
      </w:r>
      <w:commentRangeEnd w:id="67"/>
      <w:r w:rsidR="00A2413F">
        <w:rPr>
          <w:rStyle w:val="CommentReference"/>
        </w:rPr>
        <w:commentReference w:id="67"/>
      </w:r>
      <w:r w:rsidR="00DC590C">
        <w:rPr>
          <w:rFonts w:ascii="Times New Roman" w:hAnsi="Times New Roman" w:cs="Times New Roman"/>
        </w:rPr>
        <w:t xml:space="preserve"> neurons, located primarily in the dorsomedial region of the DMH, and GABAergic neurons, located primarily in the ventrolateral region of the DMH, </w:t>
      </w:r>
      <w:r w:rsidR="00B36AE9">
        <w:rPr>
          <w:rFonts w:ascii="Times New Roman" w:hAnsi="Times New Roman" w:cs="Times New Roman"/>
        </w:rPr>
        <w:t xml:space="preserve">project </w:t>
      </w:r>
      <w:r w:rsidR="00DC590C">
        <w:rPr>
          <w:rFonts w:ascii="Times New Roman" w:hAnsi="Times New Roman" w:cs="Times New Roman"/>
        </w:rPr>
        <w:t>to the</w:t>
      </w:r>
      <w:r>
        <w:rPr>
          <w:rFonts w:ascii="Times New Roman" w:hAnsi="Times New Roman" w:cs="Times New Roman"/>
        </w:rPr>
        <w:t xml:space="preserve"> PVN</w:t>
      </w:r>
      <w:r w:rsidR="00DC590C">
        <w:rPr>
          <w:rFonts w:ascii="Times New Roman" w:hAnsi="Times New Roman" w:cs="Times New Roman"/>
        </w:rPr>
        <w:t xml:space="preserve">, respectively activating or inhibiting CRH neurons (Myers et al., 2014). As the DMH is an upstream regulator of the PVN, these projections are modulated by stress. This is evident in stimulation of the dorsal region of the DMH, which results in increased ACTH secretion, while inhibition </w:t>
      </w:r>
      <w:r w:rsidR="0013788F">
        <w:rPr>
          <w:rFonts w:ascii="Times New Roman" w:hAnsi="Times New Roman" w:cs="Times New Roman"/>
        </w:rPr>
        <w:t xml:space="preserve">of this region </w:t>
      </w:r>
      <w:r w:rsidR="00DC590C">
        <w:rPr>
          <w:rFonts w:ascii="Times New Roman" w:hAnsi="Times New Roman" w:cs="Times New Roman"/>
        </w:rPr>
        <w:t xml:space="preserve">decreases secretion (Myers et al., 2014). </w:t>
      </w:r>
    </w:p>
    <w:p w14:paraId="148732F2" w14:textId="3871118F" w:rsidR="00DA1624" w:rsidRPr="00DA1624" w:rsidRDefault="00DA1624" w:rsidP="001549EE">
      <w:pPr>
        <w:spacing w:line="360" w:lineRule="auto"/>
        <w:ind w:firstLine="720"/>
        <w:rPr>
          <w:rFonts w:ascii="Times New Roman" w:hAnsi="Times New Roman" w:cs="Times New Roman"/>
        </w:rPr>
      </w:pPr>
      <w:r>
        <w:rPr>
          <w:rFonts w:ascii="Times New Roman" w:hAnsi="Times New Roman" w:cs="Times New Roman"/>
        </w:rPr>
        <w:t>In addition, activation or disinhibition of DMH neurons is required for the sympathetic response to stress (</w:t>
      </w:r>
      <w:r w:rsidRPr="000C5D32">
        <w:rPr>
          <w:rFonts w:ascii="Times New Roman" w:hAnsi="Times New Roman" w:cs="Times New Roman"/>
        </w:rPr>
        <w:t>DiMicco</w:t>
      </w:r>
      <w:r>
        <w:rPr>
          <w:rFonts w:ascii="Times New Roman" w:hAnsi="Times New Roman" w:cs="Times New Roman"/>
        </w:rPr>
        <w:t xml:space="preserve"> et al., 2002; Crosby and Bains, 2012). When the DMH is stimulated, there is an increase in heart rate, blood pressure, and respiratory rate (</w:t>
      </w:r>
      <w:commentRangeStart w:id="69"/>
      <w:r>
        <w:rPr>
          <w:rFonts w:ascii="Times New Roman" w:hAnsi="Times New Roman" w:cs="Times New Roman"/>
        </w:rPr>
        <w:t>Crosby and Bains, 2012</w:t>
      </w:r>
      <w:commentRangeEnd w:id="69"/>
      <w:r w:rsidR="00A2413F">
        <w:rPr>
          <w:rStyle w:val="CommentReference"/>
        </w:rPr>
        <w:commentReference w:id="69"/>
      </w:r>
      <w:r>
        <w:rPr>
          <w:rFonts w:ascii="Times New Roman" w:hAnsi="Times New Roman" w:cs="Times New Roman"/>
        </w:rPr>
        <w:t>). Blocking GABA</w:t>
      </w:r>
      <w:r w:rsidRPr="00B90C0A">
        <w:rPr>
          <w:rFonts w:ascii="Times New Roman" w:hAnsi="Times New Roman" w:cs="Times New Roman"/>
          <w:vertAlign w:val="subscript"/>
        </w:rPr>
        <w:t>A</w:t>
      </w:r>
      <w:r>
        <w:rPr>
          <w:rFonts w:ascii="Times New Roman" w:hAnsi="Times New Roman" w:cs="Times New Roman"/>
        </w:rPr>
        <w:t xml:space="preserve"> receptors produces an increase in heart rate, sympathetic activity, and plasma catecholamines.</w:t>
      </w:r>
    </w:p>
    <w:p w14:paraId="67603587" w14:textId="178B9AA0" w:rsidR="00E52BA0" w:rsidRPr="00D51163" w:rsidRDefault="00F30195" w:rsidP="001549EE">
      <w:pPr>
        <w:spacing w:line="360" w:lineRule="auto"/>
        <w:ind w:firstLine="720"/>
        <w:rPr>
          <w:rFonts w:ascii="Times New Roman" w:hAnsi="Times New Roman" w:cs="Times New Roman"/>
        </w:rPr>
      </w:pPr>
      <w:r>
        <w:rPr>
          <w:rFonts w:ascii="Times New Roman" w:hAnsi="Times New Roman" w:cs="Times New Roman"/>
        </w:rPr>
        <w:t xml:space="preserve">Many neurons in the DMH expresses glucocorticoid receptors (Cintra et al., 1990), so the glucocorticoids produced by the HPA </w:t>
      </w:r>
      <w:ins w:id="70" w:author="Karen Crosby" w:date="2025-09-17T22:16:00Z" w16du:dateUtc="2025-09-18T01:16:00Z">
        <w:r w:rsidR="00A2413F">
          <w:rPr>
            <w:rFonts w:ascii="Times New Roman" w:hAnsi="Times New Roman" w:cs="Times New Roman"/>
          </w:rPr>
          <w:t xml:space="preserve">axis </w:t>
        </w:r>
      </w:ins>
      <w:r>
        <w:rPr>
          <w:rFonts w:ascii="Times New Roman" w:hAnsi="Times New Roman" w:cs="Times New Roman"/>
        </w:rPr>
        <w:t>may in turn modulate the activity of the DMH</w:t>
      </w:r>
      <w:del w:id="71" w:author="Karen Crosby" w:date="2025-09-17T22:16:00Z" w16du:dateUtc="2025-09-18T01:16:00Z">
        <w:r w:rsidDel="00A2413F">
          <w:rPr>
            <w:rFonts w:ascii="Times New Roman" w:hAnsi="Times New Roman" w:cs="Times New Roman"/>
          </w:rPr>
          <w:delText>, a modulator of the HPA axis</w:delText>
        </w:r>
      </w:del>
      <w:r>
        <w:rPr>
          <w:rFonts w:ascii="Times New Roman" w:hAnsi="Times New Roman" w:cs="Times New Roman"/>
        </w:rPr>
        <w:t>.</w:t>
      </w:r>
      <w:r w:rsidR="00821ADE">
        <w:rPr>
          <w:rFonts w:ascii="Times New Roman" w:hAnsi="Times New Roman" w:cs="Times New Roman"/>
        </w:rPr>
        <w:t xml:space="preserve"> </w:t>
      </w:r>
      <w:r w:rsidR="00F95772">
        <w:rPr>
          <w:rFonts w:ascii="Times New Roman" w:hAnsi="Times New Roman" w:cs="Times New Roman"/>
        </w:rPr>
        <w:t xml:space="preserve">The changes in neuronal activity of DMH neurons in a response to glucocorticoids are </w:t>
      </w:r>
      <w:r w:rsidR="000854FD">
        <w:rPr>
          <w:rFonts w:ascii="Times New Roman" w:hAnsi="Times New Roman" w:cs="Times New Roman"/>
        </w:rPr>
        <w:t>unknown but</w:t>
      </w:r>
      <w:r w:rsidR="00F95772">
        <w:rPr>
          <w:rFonts w:ascii="Times New Roman" w:hAnsi="Times New Roman" w:cs="Times New Roman"/>
        </w:rPr>
        <w:t xml:space="preserve"> may be playing a major role in the changes in appetite seen under various stressful conditions.</w:t>
      </w:r>
    </w:p>
    <w:p w14:paraId="04994E81" w14:textId="77777777" w:rsidR="004809D0" w:rsidRDefault="004809D0" w:rsidP="001549EE">
      <w:pPr>
        <w:spacing w:line="360" w:lineRule="auto"/>
        <w:rPr>
          <w:rFonts w:ascii="Times New Roman" w:hAnsi="Times New Roman" w:cs="Times New Roman"/>
          <w:b/>
          <w:bCs/>
        </w:rPr>
      </w:pPr>
    </w:p>
    <w:p w14:paraId="33B6DFF8" w14:textId="5319A1FF" w:rsidR="005D36ED"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1.4 </w:t>
      </w:r>
      <w:commentRangeStart w:id="72"/>
      <w:commentRangeStart w:id="73"/>
      <w:r w:rsidR="005D36ED" w:rsidRPr="00807504">
        <w:rPr>
          <w:rFonts w:ascii="Times New Roman" w:hAnsi="Times New Roman" w:cs="Times New Roman"/>
          <w:b/>
          <w:bCs/>
        </w:rPr>
        <w:t>Synapses</w:t>
      </w:r>
      <w:commentRangeEnd w:id="72"/>
      <w:r w:rsidR="0013658D">
        <w:rPr>
          <w:rStyle w:val="CommentReference"/>
        </w:rPr>
        <w:commentReference w:id="72"/>
      </w:r>
      <w:commentRangeEnd w:id="73"/>
      <w:r w:rsidR="0013658D">
        <w:rPr>
          <w:rStyle w:val="CommentReference"/>
        </w:rPr>
        <w:commentReference w:id="73"/>
      </w:r>
      <w:r w:rsidR="005D36ED" w:rsidRPr="00807504">
        <w:rPr>
          <w:rFonts w:ascii="Times New Roman" w:hAnsi="Times New Roman" w:cs="Times New Roman"/>
          <w:b/>
          <w:bCs/>
        </w:rPr>
        <w:t xml:space="preserve"> </w:t>
      </w:r>
    </w:p>
    <w:p w14:paraId="41C46DC8" w14:textId="2E36D44D" w:rsidR="006E62B8" w:rsidRDefault="006E62B8" w:rsidP="001549EE">
      <w:pPr>
        <w:spacing w:line="360" w:lineRule="auto"/>
        <w:ind w:firstLine="720"/>
        <w:rPr>
          <w:rFonts w:ascii="Times New Roman" w:hAnsi="Times New Roman" w:cs="Times New Roman"/>
        </w:rPr>
      </w:pPr>
      <w:r>
        <w:rPr>
          <w:rFonts w:ascii="Times New Roman" w:hAnsi="Times New Roman" w:cs="Times New Roman"/>
        </w:rPr>
        <w:t xml:space="preserve">Neurons communicate using electrical and chemical (neurotransmitter) signals. </w:t>
      </w:r>
      <w:r w:rsidR="00694433">
        <w:rPr>
          <w:rFonts w:ascii="Times New Roman" w:hAnsi="Times New Roman" w:cs="Times New Roman"/>
        </w:rPr>
        <w:t xml:space="preserve">Chemical neurotransmission allows for greater flexibility and regulation that electrical </w:t>
      </w:r>
      <w:r w:rsidR="000854FD">
        <w:rPr>
          <w:rFonts w:ascii="Times New Roman" w:hAnsi="Times New Roman" w:cs="Times New Roman"/>
        </w:rPr>
        <w:t>transmission and</w:t>
      </w:r>
      <w:r w:rsidR="00694433">
        <w:rPr>
          <w:rFonts w:ascii="Times New Roman" w:hAnsi="Times New Roman" w:cs="Times New Roman"/>
        </w:rPr>
        <w:t xml:space="preserve"> can vary in intensity and speed (Fon and Edwards, 2001)</w:t>
      </w:r>
      <w:r w:rsidR="000854FD">
        <w:rPr>
          <w:rFonts w:ascii="Times New Roman" w:hAnsi="Times New Roman" w:cs="Times New Roman"/>
        </w:rPr>
        <w:t xml:space="preserve">. Neurotransmitter is released from a </w:t>
      </w:r>
      <w:r w:rsidR="000854FD">
        <w:rPr>
          <w:rFonts w:ascii="Times New Roman" w:hAnsi="Times New Roman" w:cs="Times New Roman"/>
        </w:rPr>
        <w:lastRenderedPageBreak/>
        <w:t xml:space="preserve">presynaptic neuron and diffuses across the synaptic cleft where the neurotransmitter can bind to receptors on the postsynaptic neuron. The receptors on the postsynaptic neuron determine the nature of the </w:t>
      </w:r>
      <w:commentRangeStart w:id="74"/>
      <w:r w:rsidR="000854FD">
        <w:rPr>
          <w:rFonts w:ascii="Times New Roman" w:hAnsi="Times New Roman" w:cs="Times New Roman"/>
        </w:rPr>
        <w:t xml:space="preserve">signal </w:t>
      </w:r>
      <w:commentRangeEnd w:id="74"/>
      <w:r w:rsidR="000854FD">
        <w:rPr>
          <w:rStyle w:val="CommentReference"/>
        </w:rPr>
        <w:commentReference w:id="74"/>
      </w:r>
      <w:r w:rsidR="000854FD">
        <w:rPr>
          <w:rFonts w:ascii="Times New Roman" w:hAnsi="Times New Roman" w:cs="Times New Roman"/>
        </w:rPr>
        <w:t>(</w:t>
      </w:r>
      <w:r w:rsidR="005B140A" w:rsidRPr="00417EAE">
        <w:rPr>
          <w:rFonts w:ascii="Times New Roman" w:hAnsi="Times New Roman" w:cs="Times New Roman"/>
          <w:kern w:val="0"/>
          <w:lang w:val="en-US"/>
        </w:rPr>
        <w:t>Purves</w:t>
      </w:r>
      <w:r w:rsidR="005B140A">
        <w:rPr>
          <w:rFonts w:ascii="Times New Roman" w:hAnsi="Times New Roman" w:cs="Times New Roman"/>
          <w:kern w:val="0"/>
          <w:lang w:val="en-US"/>
        </w:rPr>
        <w:t xml:space="preserve"> et al., 2001; </w:t>
      </w:r>
      <w:r w:rsidR="005B140A">
        <w:rPr>
          <w:rFonts w:ascii="Times New Roman" w:hAnsi="Times New Roman" w:cs="Times New Roman"/>
        </w:rPr>
        <w:t>Fon and Edwards, 2001</w:t>
      </w:r>
      <w:r w:rsidR="000854FD">
        <w:rPr>
          <w:rFonts w:ascii="Times New Roman" w:hAnsi="Times New Roman" w:cs="Times New Roman"/>
        </w:rPr>
        <w:t>).</w:t>
      </w:r>
      <w:r w:rsidR="00C95E0C">
        <w:rPr>
          <w:rFonts w:ascii="Times New Roman" w:hAnsi="Times New Roman" w:cs="Times New Roman"/>
        </w:rPr>
        <w:t xml:space="preserve"> The two main families of receptors are ionotropic and metabotropic. Ionotropic receptors are ligand-gated ion channels which change confirmation after binding of a ligand, resulting in an influx or efflux of ions based on the electrochemical gradient. This occurs rapidly, only milliseconds after an action potential reaches the presynaptic terminal and lasts only tens of milliseconds (</w:t>
      </w:r>
      <w:r w:rsidR="00C95E0C" w:rsidRPr="00417EAE">
        <w:rPr>
          <w:rFonts w:ascii="Times New Roman" w:hAnsi="Times New Roman" w:cs="Times New Roman"/>
          <w:kern w:val="0"/>
          <w:lang w:val="en-US"/>
        </w:rPr>
        <w:t>Purves</w:t>
      </w:r>
      <w:r w:rsidR="00C95E0C">
        <w:rPr>
          <w:rFonts w:ascii="Times New Roman" w:hAnsi="Times New Roman" w:cs="Times New Roman"/>
          <w:kern w:val="0"/>
          <w:lang w:val="en-US"/>
        </w:rPr>
        <w:t xml:space="preserve"> et al., 2001</w:t>
      </w:r>
      <w:r w:rsidR="00C95E0C">
        <w:rPr>
          <w:rFonts w:ascii="Times New Roman" w:hAnsi="Times New Roman" w:cs="Times New Roman"/>
        </w:rPr>
        <w:t xml:space="preserve">). Metabotropic receptors, also called </w:t>
      </w:r>
      <w:r w:rsidR="00C95E0C" w:rsidRPr="00C95E0C">
        <w:rPr>
          <w:rFonts w:ascii="Times New Roman" w:hAnsi="Times New Roman" w:cs="Times New Roman"/>
        </w:rPr>
        <w:t>G-protein-coupled receptors</w:t>
      </w:r>
      <w:r w:rsidR="00C95E0C">
        <w:rPr>
          <w:rFonts w:ascii="Times New Roman" w:hAnsi="Times New Roman" w:cs="Times New Roman"/>
        </w:rPr>
        <w:t>, undergo a confirmational change when a ligand binds to their extracellular domain that results in various signal transduction cascades, that may directly or indirectly interact with ion channels (</w:t>
      </w:r>
      <w:r w:rsidR="00C95E0C" w:rsidRPr="00417EAE">
        <w:rPr>
          <w:rFonts w:ascii="Times New Roman" w:hAnsi="Times New Roman" w:cs="Times New Roman"/>
          <w:kern w:val="0"/>
          <w:lang w:val="en-US"/>
        </w:rPr>
        <w:t>Purves</w:t>
      </w:r>
      <w:r w:rsidR="00C95E0C">
        <w:rPr>
          <w:rFonts w:ascii="Times New Roman" w:hAnsi="Times New Roman" w:cs="Times New Roman"/>
          <w:kern w:val="0"/>
          <w:lang w:val="en-US"/>
        </w:rPr>
        <w:t xml:space="preserve"> et al., 2001</w:t>
      </w:r>
      <w:r w:rsidR="00C95E0C">
        <w:rPr>
          <w:rFonts w:ascii="Times New Roman" w:hAnsi="Times New Roman" w:cs="Times New Roman"/>
        </w:rPr>
        <w:t>).</w:t>
      </w:r>
      <w:r w:rsidR="005B140A">
        <w:rPr>
          <w:rFonts w:ascii="Times New Roman" w:hAnsi="Times New Roman" w:cs="Times New Roman"/>
        </w:rPr>
        <w:t xml:space="preserve"> A neurotransmitter may activate both ionotropic and metabotropic receptors at the same synapse</w:t>
      </w:r>
      <w:r w:rsidR="00EA00F7">
        <w:rPr>
          <w:rFonts w:ascii="Times New Roman" w:hAnsi="Times New Roman" w:cs="Times New Roman"/>
        </w:rPr>
        <w:t>, with the complementarity determining the response.</w:t>
      </w:r>
    </w:p>
    <w:p w14:paraId="09BAFDA5" w14:textId="4C72DA2B" w:rsidR="005D36ED"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1.4.1 </w:t>
      </w:r>
      <w:r w:rsidR="005D36ED" w:rsidRPr="00807504">
        <w:rPr>
          <w:rFonts w:ascii="Times New Roman" w:hAnsi="Times New Roman" w:cs="Times New Roman"/>
          <w:b/>
          <w:bCs/>
        </w:rPr>
        <w:t>Glutamate (1.</w:t>
      </w:r>
      <w:r w:rsidR="005B174E">
        <w:rPr>
          <w:rFonts w:ascii="Times New Roman" w:hAnsi="Times New Roman" w:cs="Times New Roman"/>
          <w:b/>
          <w:bCs/>
        </w:rPr>
        <w:t>4</w:t>
      </w:r>
      <w:r w:rsidR="005D36ED" w:rsidRPr="00807504">
        <w:rPr>
          <w:rFonts w:ascii="Times New Roman" w:hAnsi="Times New Roman" w:cs="Times New Roman"/>
          <w:b/>
          <w:bCs/>
        </w:rPr>
        <w:t xml:space="preserve">.1) </w:t>
      </w:r>
    </w:p>
    <w:p w14:paraId="48F642E4" w14:textId="63CA4B1A" w:rsidR="009B7374" w:rsidDel="00A2413F" w:rsidRDefault="00694433" w:rsidP="001549EE">
      <w:pPr>
        <w:spacing w:line="360" w:lineRule="auto"/>
        <w:ind w:firstLine="720"/>
        <w:rPr>
          <w:del w:id="75" w:author="Karen Crosby" w:date="2025-09-17T22:22:00Z" w16du:dateUtc="2025-09-18T01:22:00Z"/>
          <w:rFonts w:ascii="Times New Roman" w:hAnsi="Times New Roman" w:cs="Times New Roman"/>
        </w:rPr>
      </w:pPr>
      <w:r>
        <w:rPr>
          <w:rFonts w:ascii="Times New Roman" w:hAnsi="Times New Roman" w:cs="Times New Roman"/>
        </w:rPr>
        <w:t xml:space="preserve">Glutamate, the primary excitatory neurotransmitter in the brain, </w:t>
      </w:r>
      <w:r w:rsidR="009B7374">
        <w:rPr>
          <w:rFonts w:ascii="Times New Roman" w:hAnsi="Times New Roman" w:cs="Times New Roman"/>
        </w:rPr>
        <w:t>is produced by the conversion of glutamine by the enzyme glutaminase, which is regulated by phosphorylation (Fon and Edwards, 2001).</w:t>
      </w:r>
    </w:p>
    <w:p w14:paraId="289A2BDE" w14:textId="7D1726F3" w:rsidR="00052200" w:rsidRDefault="00086B01" w:rsidP="00A2413F">
      <w:pPr>
        <w:spacing w:line="360" w:lineRule="auto"/>
        <w:ind w:firstLine="720"/>
        <w:rPr>
          <w:rFonts w:ascii="Times New Roman" w:hAnsi="Times New Roman" w:cs="Times New Roman"/>
        </w:rPr>
      </w:pPr>
      <w:r>
        <w:rPr>
          <w:rFonts w:ascii="Times New Roman" w:hAnsi="Times New Roman" w:cs="Times New Roman"/>
        </w:rPr>
        <w:t>Glutamate a</w:t>
      </w:r>
      <w:r w:rsidR="00694433">
        <w:rPr>
          <w:rFonts w:ascii="Times New Roman" w:hAnsi="Times New Roman" w:cs="Times New Roman"/>
        </w:rPr>
        <w:t>ctivates both inotropic and metabotropic receptors (Meldrum, 2000</w:t>
      </w:r>
      <w:r w:rsidR="00294A4D">
        <w:rPr>
          <w:rFonts w:ascii="Times New Roman" w:hAnsi="Times New Roman" w:cs="Times New Roman"/>
        </w:rPr>
        <w:t xml:space="preserve">; </w:t>
      </w:r>
      <w:r w:rsidR="00294A4D" w:rsidRPr="008B0600">
        <w:rPr>
          <w:rFonts w:ascii="Times New Roman" w:hAnsi="Times New Roman" w:cs="Times New Roman"/>
        </w:rPr>
        <w:t>Siegelbaum and Kandel, 1991</w:t>
      </w:r>
      <w:r w:rsidR="00694433">
        <w:rPr>
          <w:rFonts w:ascii="Times New Roman" w:hAnsi="Times New Roman" w:cs="Times New Roman"/>
        </w:rPr>
        <w:t xml:space="preserve">). </w:t>
      </w:r>
      <w:r w:rsidR="00316C43">
        <w:rPr>
          <w:rFonts w:ascii="Times New Roman" w:hAnsi="Times New Roman" w:cs="Times New Roman"/>
        </w:rPr>
        <w:t>Glutamate</w:t>
      </w:r>
      <w:r>
        <w:rPr>
          <w:rFonts w:ascii="Times New Roman" w:hAnsi="Times New Roman" w:cs="Times New Roman"/>
        </w:rPr>
        <w:t xml:space="preserve"> acts through three families of ionotropic receptors: </w:t>
      </w:r>
      <w:r w:rsidRPr="00086B01">
        <w:rPr>
          <w:rFonts w:ascii="Times New Roman" w:hAnsi="Times New Roman" w:cs="Times New Roman"/>
        </w:rPr>
        <w:t>N-methyl-D-aspartate</w:t>
      </w:r>
      <w:r>
        <w:rPr>
          <w:rFonts w:ascii="Times New Roman" w:hAnsi="Times New Roman" w:cs="Times New Roman"/>
        </w:rPr>
        <w:t xml:space="preserve"> (NMDA), </w:t>
      </w:r>
      <w:r w:rsidRPr="00086B01">
        <w:rPr>
          <w:rFonts w:ascii="Times New Roman" w:hAnsi="Times New Roman" w:cs="Times New Roman"/>
        </w:rPr>
        <w:t>alpha-amino-3-hydroxy-5-methyl-4-isoxazolepropionic acid</w:t>
      </w:r>
      <w:r>
        <w:rPr>
          <w:rFonts w:ascii="Times New Roman" w:hAnsi="Times New Roman" w:cs="Times New Roman"/>
        </w:rPr>
        <w:t xml:space="preserve"> (AMPA), </w:t>
      </w:r>
      <w:r w:rsidR="00052200">
        <w:rPr>
          <w:rFonts w:ascii="Times New Roman" w:hAnsi="Times New Roman" w:cs="Times New Roman"/>
        </w:rPr>
        <w:t xml:space="preserve">and </w:t>
      </w:r>
      <w:r>
        <w:rPr>
          <w:rFonts w:ascii="Times New Roman" w:hAnsi="Times New Roman" w:cs="Times New Roman"/>
        </w:rPr>
        <w:t>kain</w:t>
      </w:r>
      <w:ins w:id="76" w:author="Karen Crosby" w:date="2025-09-17T22:24:00Z" w16du:dateUtc="2025-09-18T01:24:00Z">
        <w:r w:rsidR="007474DF">
          <w:rPr>
            <w:rFonts w:ascii="Times New Roman" w:hAnsi="Times New Roman" w:cs="Times New Roman"/>
          </w:rPr>
          <w:t>a</w:t>
        </w:r>
      </w:ins>
      <w:del w:id="77" w:author="Karen Crosby" w:date="2025-09-17T22:24:00Z" w16du:dateUtc="2025-09-18T01:24:00Z">
        <w:r w:rsidDel="007474DF">
          <w:rPr>
            <w:rFonts w:ascii="Times New Roman" w:hAnsi="Times New Roman" w:cs="Times New Roman"/>
          </w:rPr>
          <w:delText>i</w:delText>
        </w:r>
      </w:del>
      <w:r>
        <w:rPr>
          <w:rFonts w:ascii="Times New Roman" w:hAnsi="Times New Roman" w:cs="Times New Roman"/>
        </w:rPr>
        <w:t>te</w:t>
      </w:r>
      <w:r w:rsidR="00052200">
        <w:rPr>
          <w:rFonts w:ascii="Times New Roman" w:hAnsi="Times New Roman" w:cs="Times New Roman"/>
        </w:rPr>
        <w:t xml:space="preserve"> (Meldrum, 2000). AMPA receptor ion channels are permeable to Na</w:t>
      </w:r>
      <w:r w:rsidR="00052200" w:rsidRPr="00052200">
        <w:rPr>
          <w:rFonts w:ascii="Times New Roman" w:hAnsi="Times New Roman" w:cs="Times New Roman"/>
          <w:vertAlign w:val="superscript"/>
        </w:rPr>
        <w:t>+</w:t>
      </w:r>
      <w:r w:rsidR="00052200">
        <w:rPr>
          <w:rFonts w:ascii="Times New Roman" w:hAnsi="Times New Roman" w:cs="Times New Roman"/>
        </w:rPr>
        <w:t>, K</w:t>
      </w:r>
      <w:r w:rsidR="00052200" w:rsidRPr="00052200">
        <w:rPr>
          <w:rFonts w:ascii="Times New Roman" w:hAnsi="Times New Roman" w:cs="Times New Roman"/>
          <w:vertAlign w:val="superscript"/>
        </w:rPr>
        <w:t>+</w:t>
      </w:r>
      <w:r w:rsidR="00052200">
        <w:rPr>
          <w:rFonts w:ascii="Times New Roman" w:hAnsi="Times New Roman" w:cs="Times New Roman"/>
        </w:rPr>
        <w:t>, and sometimes Ca</w:t>
      </w:r>
      <w:r w:rsidR="00052200" w:rsidRPr="00052200">
        <w:rPr>
          <w:rFonts w:ascii="Times New Roman" w:hAnsi="Times New Roman" w:cs="Times New Roman"/>
          <w:vertAlign w:val="superscript"/>
        </w:rPr>
        <w:t>2+</w:t>
      </w:r>
      <w:r w:rsidR="00052200">
        <w:rPr>
          <w:rFonts w:ascii="Times New Roman" w:hAnsi="Times New Roman" w:cs="Times New Roman"/>
        </w:rPr>
        <w:t xml:space="preserve">, depending on subunit composition, specifically the GluR2 subunit. AMPA </w:t>
      </w:r>
      <w:ins w:id="78" w:author="Karen Crosby" w:date="2025-09-17T22:29:00Z" w16du:dateUtc="2025-09-18T01:29:00Z">
        <w:r w:rsidR="007474DF">
          <w:rPr>
            <w:rFonts w:ascii="Times New Roman" w:hAnsi="Times New Roman" w:cs="Times New Roman"/>
          </w:rPr>
          <w:t xml:space="preserve">receptors </w:t>
        </w:r>
      </w:ins>
      <w:r w:rsidR="00052200">
        <w:rPr>
          <w:rFonts w:ascii="Times New Roman" w:hAnsi="Times New Roman" w:cs="Times New Roman"/>
        </w:rPr>
        <w:t xml:space="preserve">have a lower affinity for glutamate than NMDA </w:t>
      </w:r>
      <w:r w:rsidR="00251FC0">
        <w:rPr>
          <w:rFonts w:ascii="Times New Roman" w:hAnsi="Times New Roman" w:cs="Times New Roman"/>
        </w:rPr>
        <w:t>receptors,</w:t>
      </w:r>
      <w:r w:rsidR="00052200">
        <w:rPr>
          <w:rFonts w:ascii="Times New Roman" w:hAnsi="Times New Roman" w:cs="Times New Roman"/>
        </w:rPr>
        <w:t xml:space="preserve"> but faster kinetics </w:t>
      </w:r>
      <w:r w:rsidR="00251FC0">
        <w:rPr>
          <w:rFonts w:ascii="Times New Roman" w:hAnsi="Times New Roman" w:cs="Times New Roman"/>
        </w:rPr>
        <w:t xml:space="preserve">involved in excitatory post synaptic currents </w:t>
      </w:r>
      <w:r w:rsidR="00052200">
        <w:rPr>
          <w:rFonts w:ascii="Times New Roman" w:hAnsi="Times New Roman" w:cs="Times New Roman"/>
        </w:rPr>
        <w:t xml:space="preserve">(Meldrum, 2000). </w:t>
      </w:r>
      <w:r w:rsidR="00251FC0">
        <w:rPr>
          <w:rFonts w:ascii="Times New Roman" w:hAnsi="Times New Roman" w:cs="Times New Roman"/>
        </w:rPr>
        <w:t>NMDA receptors are blocked by Mg</w:t>
      </w:r>
      <w:r w:rsidR="00251FC0" w:rsidRPr="00251FC0">
        <w:rPr>
          <w:rFonts w:ascii="Times New Roman" w:hAnsi="Times New Roman" w:cs="Times New Roman"/>
          <w:vertAlign w:val="superscript"/>
        </w:rPr>
        <w:t>2+</w:t>
      </w:r>
      <w:del w:id="79" w:author="Karen Crosby" w:date="2025-09-17T22:29:00Z" w16du:dateUtc="2025-09-18T01:29:00Z">
        <w:r w:rsidR="00251FC0" w:rsidDel="007474DF">
          <w:rPr>
            <w:rFonts w:ascii="Times New Roman" w:hAnsi="Times New Roman" w:cs="Times New Roman"/>
          </w:rPr>
          <w:delText xml:space="preserve">, this </w:delText>
        </w:r>
      </w:del>
      <w:ins w:id="80" w:author="Karen Crosby" w:date="2025-09-17T22:29:00Z" w16du:dateUtc="2025-09-18T01:29:00Z">
        <w:r w:rsidR="007474DF">
          <w:rPr>
            <w:rFonts w:ascii="Times New Roman" w:hAnsi="Times New Roman" w:cs="Times New Roman"/>
          </w:rPr>
          <w:t xml:space="preserve">and the </w:t>
        </w:r>
      </w:ins>
      <w:r w:rsidR="00251FC0">
        <w:rPr>
          <w:rFonts w:ascii="Times New Roman" w:hAnsi="Times New Roman" w:cs="Times New Roman"/>
        </w:rPr>
        <w:t>blockage is only overcome by partial depolarization, which then allows for the passage of</w:t>
      </w:r>
      <w:r w:rsidR="00251FC0" w:rsidRPr="00251FC0">
        <w:rPr>
          <w:rFonts w:ascii="Times New Roman" w:hAnsi="Times New Roman" w:cs="Times New Roman"/>
        </w:rPr>
        <w:t xml:space="preserve"> </w:t>
      </w:r>
      <w:r w:rsidR="00251FC0">
        <w:rPr>
          <w:rFonts w:ascii="Times New Roman" w:hAnsi="Times New Roman" w:cs="Times New Roman"/>
        </w:rPr>
        <w:t>Na</w:t>
      </w:r>
      <w:r w:rsidR="00251FC0" w:rsidRPr="00052200">
        <w:rPr>
          <w:rFonts w:ascii="Times New Roman" w:hAnsi="Times New Roman" w:cs="Times New Roman"/>
          <w:vertAlign w:val="superscript"/>
        </w:rPr>
        <w:t>+</w:t>
      </w:r>
      <w:r w:rsidR="00251FC0">
        <w:rPr>
          <w:rFonts w:ascii="Times New Roman" w:hAnsi="Times New Roman" w:cs="Times New Roman"/>
        </w:rPr>
        <w:t>, K</w:t>
      </w:r>
      <w:r w:rsidR="00251FC0" w:rsidRPr="00052200">
        <w:rPr>
          <w:rFonts w:ascii="Times New Roman" w:hAnsi="Times New Roman" w:cs="Times New Roman"/>
          <w:vertAlign w:val="superscript"/>
        </w:rPr>
        <w:t>+</w:t>
      </w:r>
      <w:r w:rsidR="00251FC0">
        <w:rPr>
          <w:rFonts w:ascii="Times New Roman" w:hAnsi="Times New Roman" w:cs="Times New Roman"/>
        </w:rPr>
        <w:t>, and Ca</w:t>
      </w:r>
      <w:r w:rsidR="00251FC0" w:rsidRPr="00052200">
        <w:rPr>
          <w:rFonts w:ascii="Times New Roman" w:hAnsi="Times New Roman" w:cs="Times New Roman"/>
          <w:vertAlign w:val="superscript"/>
        </w:rPr>
        <w:t>2+</w:t>
      </w:r>
      <w:r w:rsidR="00B1011E">
        <w:rPr>
          <w:rFonts w:ascii="Times New Roman" w:hAnsi="Times New Roman" w:cs="Times New Roman"/>
        </w:rPr>
        <w:t xml:space="preserve"> (</w:t>
      </w:r>
      <w:r w:rsidR="00B1011E" w:rsidRPr="008B0600">
        <w:rPr>
          <w:rFonts w:ascii="Times New Roman" w:hAnsi="Times New Roman" w:cs="Times New Roman"/>
        </w:rPr>
        <w:t>Siegelbaum and Kandel, 1991</w:t>
      </w:r>
      <w:r w:rsidR="00B1011E">
        <w:rPr>
          <w:rFonts w:ascii="Times New Roman" w:hAnsi="Times New Roman" w:cs="Times New Roman"/>
        </w:rPr>
        <w:t>; Meldrum, 2000).</w:t>
      </w:r>
      <w:r w:rsidR="00CE3101">
        <w:rPr>
          <w:rFonts w:ascii="Times New Roman" w:hAnsi="Times New Roman" w:cs="Times New Roman"/>
        </w:rPr>
        <w:t xml:space="preserve"> Additionally, glutamate binds to a family of metabotropic receptors containing three groups (mGluR I – III)</w:t>
      </w:r>
      <w:r w:rsidR="009515F4">
        <w:rPr>
          <w:rFonts w:ascii="Times New Roman" w:hAnsi="Times New Roman" w:cs="Times New Roman"/>
        </w:rPr>
        <w:t xml:space="preserve"> with specialized functions, which often utilize</w:t>
      </w:r>
      <w:r w:rsidR="009515F4" w:rsidRPr="009515F4">
        <w:rPr>
          <w:rFonts w:ascii="Times New Roman" w:hAnsi="Times New Roman" w:cs="Times New Roman"/>
        </w:rPr>
        <w:t xml:space="preserve"> </w:t>
      </w:r>
      <w:r w:rsidR="009515F4">
        <w:rPr>
          <w:rFonts w:ascii="Times New Roman" w:hAnsi="Times New Roman" w:cs="Times New Roman"/>
        </w:rPr>
        <w:t>second messengers like diacylglycerol and cAMP</w:t>
      </w:r>
      <w:r w:rsidR="009515F4" w:rsidRPr="00294A4D">
        <w:rPr>
          <w:rFonts w:ascii="Times New Roman" w:hAnsi="Times New Roman" w:cs="Times New Roman"/>
        </w:rPr>
        <w:t xml:space="preserve"> </w:t>
      </w:r>
      <w:r w:rsidR="009515F4">
        <w:rPr>
          <w:rFonts w:ascii="Times New Roman" w:hAnsi="Times New Roman" w:cs="Times New Roman"/>
        </w:rPr>
        <w:t>(Meldrum, 2000).</w:t>
      </w:r>
    </w:p>
    <w:p w14:paraId="1C403C39" w14:textId="7DD78B0F" w:rsidR="00BB0D76" w:rsidRDefault="0013462B" w:rsidP="001549EE">
      <w:pPr>
        <w:spacing w:line="360" w:lineRule="auto"/>
        <w:ind w:firstLine="720"/>
        <w:rPr>
          <w:rFonts w:ascii="Times New Roman" w:hAnsi="Times New Roman" w:cs="Times New Roman"/>
          <w:kern w:val="0"/>
          <w:lang w:val="en-US"/>
        </w:rPr>
      </w:pPr>
      <w:r>
        <w:rPr>
          <w:rFonts w:ascii="Times New Roman" w:hAnsi="Times New Roman" w:cs="Times New Roman"/>
        </w:rPr>
        <w:t>Glutamate is taken up by VGLUT1 and VGLUT2 transporters into vesicles for release into the synaptic cleft (</w:t>
      </w:r>
      <w:r>
        <w:rPr>
          <w:rFonts w:ascii="Times New Roman" w:hAnsi="Times New Roman" w:cs="Times New Roman"/>
          <w:kern w:val="0"/>
          <w:lang w:val="en-US"/>
        </w:rPr>
        <w:t>Hertz, 2006)</w:t>
      </w:r>
      <w:r>
        <w:rPr>
          <w:rFonts w:ascii="Times New Roman" w:hAnsi="Times New Roman" w:cs="Times New Roman"/>
        </w:rPr>
        <w:t xml:space="preserve">. </w:t>
      </w:r>
      <w:r w:rsidR="006A67BA">
        <w:rPr>
          <w:rFonts w:ascii="Times New Roman" w:hAnsi="Times New Roman" w:cs="Times New Roman"/>
        </w:rPr>
        <w:t>Glutamate</w:t>
      </w:r>
      <w:r w:rsidR="00B11ECB">
        <w:rPr>
          <w:rFonts w:ascii="Times New Roman" w:hAnsi="Times New Roman" w:cs="Times New Roman"/>
        </w:rPr>
        <w:t xml:space="preserve"> in the </w:t>
      </w:r>
      <w:r w:rsidR="006A67BA">
        <w:rPr>
          <w:rFonts w:ascii="Times New Roman" w:hAnsi="Times New Roman" w:cs="Times New Roman"/>
        </w:rPr>
        <w:t>synapse</w:t>
      </w:r>
      <w:r w:rsidR="00B11ECB">
        <w:rPr>
          <w:rFonts w:ascii="Times New Roman" w:hAnsi="Times New Roman" w:cs="Times New Roman"/>
        </w:rPr>
        <w:t xml:space="preserve"> is taken up by glial cells</w:t>
      </w:r>
      <w:r w:rsidR="00292BDD">
        <w:rPr>
          <w:rFonts w:ascii="Times New Roman" w:hAnsi="Times New Roman" w:cs="Times New Roman"/>
        </w:rPr>
        <w:t xml:space="preserve"> by </w:t>
      </w:r>
      <w:r w:rsidR="00292BDD">
        <w:rPr>
          <w:rFonts w:ascii="Times New Roman" w:hAnsi="Times New Roman" w:cs="Times New Roman"/>
        </w:rPr>
        <w:lastRenderedPageBreak/>
        <w:t>GLAST and GLT1</w:t>
      </w:r>
      <w:r w:rsidR="00B11ECB">
        <w:rPr>
          <w:rFonts w:ascii="Times New Roman" w:hAnsi="Times New Roman" w:cs="Times New Roman"/>
        </w:rPr>
        <w:t>, converted to glutamine</w:t>
      </w:r>
      <w:r w:rsidR="006A67BA">
        <w:rPr>
          <w:rFonts w:ascii="Times New Roman" w:hAnsi="Times New Roman" w:cs="Times New Roman"/>
        </w:rPr>
        <w:t xml:space="preserve"> by </w:t>
      </w:r>
      <w:r w:rsidR="00BB0D76" w:rsidRPr="00EC3482">
        <w:rPr>
          <w:rFonts w:ascii="Times New Roman" w:hAnsi="Times New Roman" w:cs="Times New Roman"/>
          <w:kern w:val="0"/>
          <w:lang w:val="en-US"/>
        </w:rPr>
        <w:t xml:space="preserve">astrocyte-specific </w:t>
      </w:r>
      <w:r w:rsidR="009515F4">
        <w:rPr>
          <w:rFonts w:ascii="Times New Roman" w:hAnsi="Times New Roman" w:cs="Times New Roman"/>
        </w:rPr>
        <w:t xml:space="preserve">enzyme </w:t>
      </w:r>
      <w:r w:rsidR="006A67BA">
        <w:rPr>
          <w:rFonts w:ascii="Times New Roman" w:hAnsi="Times New Roman" w:cs="Times New Roman"/>
        </w:rPr>
        <w:t xml:space="preserve">glutamine </w:t>
      </w:r>
      <w:r w:rsidR="006F4F19">
        <w:rPr>
          <w:rFonts w:ascii="Times New Roman" w:hAnsi="Times New Roman" w:cs="Times New Roman"/>
        </w:rPr>
        <w:t>synthase</w:t>
      </w:r>
      <w:r w:rsidR="006A67BA">
        <w:rPr>
          <w:rFonts w:ascii="Times New Roman" w:hAnsi="Times New Roman" w:cs="Times New Roman"/>
        </w:rPr>
        <w:t xml:space="preserve">, then back </w:t>
      </w:r>
      <w:r w:rsidR="00292BDD">
        <w:rPr>
          <w:rFonts w:ascii="Times New Roman" w:hAnsi="Times New Roman" w:cs="Times New Roman"/>
        </w:rPr>
        <w:t>up by</w:t>
      </w:r>
      <w:r w:rsidR="006A67BA">
        <w:rPr>
          <w:rFonts w:ascii="Times New Roman" w:hAnsi="Times New Roman" w:cs="Times New Roman"/>
        </w:rPr>
        <w:t xml:space="preserve"> neurons</w:t>
      </w:r>
      <w:r w:rsidR="00292BDD">
        <w:rPr>
          <w:rFonts w:ascii="Times New Roman" w:hAnsi="Times New Roman" w:cs="Times New Roman"/>
        </w:rPr>
        <w:t xml:space="preserve"> via EAAC1</w:t>
      </w:r>
      <w:r w:rsidR="006A67BA">
        <w:rPr>
          <w:rFonts w:ascii="Times New Roman" w:hAnsi="Times New Roman" w:cs="Times New Roman"/>
        </w:rPr>
        <w:t xml:space="preserve"> for conversion </w:t>
      </w:r>
      <w:r w:rsidR="00D17B29">
        <w:rPr>
          <w:rFonts w:ascii="Times New Roman" w:hAnsi="Times New Roman" w:cs="Times New Roman"/>
        </w:rPr>
        <w:t xml:space="preserve">back </w:t>
      </w:r>
      <w:r w:rsidR="006A67BA">
        <w:rPr>
          <w:rFonts w:ascii="Times New Roman" w:hAnsi="Times New Roman" w:cs="Times New Roman"/>
        </w:rPr>
        <w:t>to glutamate (Fon and Edwards, 2001</w:t>
      </w:r>
      <w:r w:rsidR="00BB0D76">
        <w:rPr>
          <w:rFonts w:ascii="Times New Roman" w:hAnsi="Times New Roman" w:cs="Times New Roman"/>
        </w:rPr>
        <w:t xml:space="preserve">; </w:t>
      </w:r>
      <w:r w:rsidR="00BB0D76" w:rsidRPr="002608F0">
        <w:rPr>
          <w:rFonts w:ascii="Times New Roman" w:hAnsi="Times New Roman" w:cs="Times New Roman"/>
        </w:rPr>
        <w:t>Hertz</w:t>
      </w:r>
      <w:r w:rsidR="00BB0D76">
        <w:rPr>
          <w:rFonts w:ascii="Times New Roman" w:hAnsi="Times New Roman" w:cs="Times New Roman"/>
        </w:rPr>
        <w:t>, 2006</w:t>
      </w:r>
      <w:r w:rsidR="006A67BA">
        <w:rPr>
          <w:rFonts w:ascii="Times New Roman" w:hAnsi="Times New Roman" w:cs="Times New Roman"/>
        </w:rPr>
        <w:t>)</w:t>
      </w:r>
      <w:r w:rsidR="00BB0D76">
        <w:rPr>
          <w:rFonts w:ascii="Times New Roman" w:hAnsi="Times New Roman" w:cs="Times New Roman"/>
        </w:rPr>
        <w:t xml:space="preserve">, or converted to alpha-ketoglutarate by </w:t>
      </w:r>
      <w:r w:rsidR="00BB0D76" w:rsidRPr="00EC3482">
        <w:rPr>
          <w:rFonts w:ascii="Times New Roman" w:hAnsi="Times New Roman" w:cs="Times New Roman"/>
          <w:kern w:val="0"/>
          <w:lang w:val="en-US"/>
        </w:rPr>
        <w:t xml:space="preserve">oxidative deamination </w:t>
      </w:r>
      <w:r w:rsidR="00BB0D76">
        <w:rPr>
          <w:rFonts w:ascii="Times New Roman" w:hAnsi="Times New Roman" w:cs="Times New Roman"/>
          <w:kern w:val="0"/>
          <w:lang w:val="en-US"/>
        </w:rPr>
        <w:t xml:space="preserve">or </w:t>
      </w:r>
      <w:r w:rsidR="00BB0D76" w:rsidRPr="00EC3482">
        <w:rPr>
          <w:rFonts w:ascii="Times New Roman" w:hAnsi="Times New Roman" w:cs="Times New Roman"/>
          <w:kern w:val="0"/>
          <w:lang w:val="en-US"/>
        </w:rPr>
        <w:t>transamination</w:t>
      </w:r>
      <w:r w:rsidR="00BB0D76">
        <w:rPr>
          <w:rFonts w:ascii="Times New Roman" w:hAnsi="Times New Roman" w:cs="Times New Roman"/>
          <w:kern w:val="0"/>
          <w:lang w:val="en-US"/>
        </w:rPr>
        <w:t xml:space="preserve"> (Hertz, 2006).</w:t>
      </w:r>
      <w:r w:rsidR="004B6BBD">
        <w:rPr>
          <w:rFonts w:ascii="Times New Roman" w:hAnsi="Times New Roman" w:cs="Times New Roman"/>
          <w:kern w:val="0"/>
          <w:lang w:val="en-US"/>
        </w:rPr>
        <w:t xml:space="preserve"> </w:t>
      </w:r>
      <w:r w:rsidR="004B6BBD" w:rsidRPr="004B6BBD">
        <w:rPr>
          <w:rFonts w:ascii="Times New Roman" w:hAnsi="Times New Roman" w:cs="Times New Roman"/>
          <w:kern w:val="0"/>
          <w:highlight w:val="yellow"/>
          <w:lang w:val="en-US"/>
        </w:rPr>
        <w:t>Something to sort of finish it off.</w:t>
      </w:r>
    </w:p>
    <w:p w14:paraId="1485C123" w14:textId="6753108D" w:rsidR="00B11ECB" w:rsidRDefault="00B11ECB" w:rsidP="001549EE">
      <w:pPr>
        <w:spacing w:line="360" w:lineRule="auto"/>
        <w:ind w:firstLine="720"/>
        <w:rPr>
          <w:rFonts w:ascii="Times New Roman" w:hAnsi="Times New Roman" w:cs="Times New Roman"/>
        </w:rPr>
      </w:pPr>
    </w:p>
    <w:p w14:paraId="4A77CA94" w14:textId="20F045D0" w:rsidR="0010575F" w:rsidRPr="0010575F"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1.4.2 </w:t>
      </w:r>
      <w:r w:rsidR="005D36ED" w:rsidRPr="00807504">
        <w:rPr>
          <w:rFonts w:ascii="Times New Roman" w:hAnsi="Times New Roman" w:cs="Times New Roman"/>
          <w:b/>
          <w:bCs/>
        </w:rPr>
        <w:t xml:space="preserve">Stress </w:t>
      </w:r>
      <w:r w:rsidR="007D65A8">
        <w:rPr>
          <w:rFonts w:ascii="Times New Roman" w:hAnsi="Times New Roman" w:cs="Times New Roman"/>
          <w:b/>
          <w:bCs/>
        </w:rPr>
        <w:t>and</w:t>
      </w:r>
      <w:r w:rsidR="005D36ED" w:rsidRPr="00807504">
        <w:rPr>
          <w:rFonts w:ascii="Times New Roman" w:hAnsi="Times New Roman" w:cs="Times New Roman"/>
          <w:b/>
          <w:bCs/>
        </w:rPr>
        <w:t xml:space="preserve"> </w:t>
      </w:r>
      <w:r w:rsidR="007D65A8">
        <w:rPr>
          <w:rFonts w:ascii="Times New Roman" w:hAnsi="Times New Roman" w:cs="Times New Roman"/>
          <w:b/>
          <w:bCs/>
        </w:rPr>
        <w:t>S</w:t>
      </w:r>
      <w:r w:rsidR="005D36ED" w:rsidRPr="00807504">
        <w:rPr>
          <w:rFonts w:ascii="Times New Roman" w:hAnsi="Times New Roman" w:cs="Times New Roman"/>
          <w:b/>
          <w:bCs/>
        </w:rPr>
        <w:t xml:space="preserve">ynaptic </w:t>
      </w:r>
      <w:r w:rsidR="007D65A8">
        <w:rPr>
          <w:rFonts w:ascii="Times New Roman" w:hAnsi="Times New Roman" w:cs="Times New Roman"/>
          <w:b/>
          <w:bCs/>
        </w:rPr>
        <w:t>T</w:t>
      </w:r>
      <w:r w:rsidR="005D36ED" w:rsidRPr="00807504">
        <w:rPr>
          <w:rFonts w:ascii="Times New Roman" w:hAnsi="Times New Roman" w:cs="Times New Roman"/>
          <w:b/>
          <w:bCs/>
        </w:rPr>
        <w:t>ransmission (1.</w:t>
      </w:r>
      <w:r w:rsidR="005B174E">
        <w:rPr>
          <w:rFonts w:ascii="Times New Roman" w:hAnsi="Times New Roman" w:cs="Times New Roman"/>
          <w:b/>
          <w:bCs/>
        </w:rPr>
        <w:t>4</w:t>
      </w:r>
      <w:r w:rsidR="005D36ED" w:rsidRPr="00807504">
        <w:rPr>
          <w:rFonts w:ascii="Times New Roman" w:hAnsi="Times New Roman" w:cs="Times New Roman"/>
          <w:b/>
          <w:bCs/>
        </w:rPr>
        <w:t xml:space="preserve">.2) </w:t>
      </w:r>
    </w:p>
    <w:p w14:paraId="5204A7E4" w14:textId="4D24F10A" w:rsidR="0010575F" w:rsidRDefault="005415F1" w:rsidP="001549EE">
      <w:pPr>
        <w:spacing w:line="360" w:lineRule="auto"/>
        <w:ind w:firstLine="720"/>
        <w:rPr>
          <w:rFonts w:ascii="Times New Roman" w:hAnsi="Times New Roman" w:cs="Times New Roman"/>
        </w:rPr>
      </w:pPr>
      <w:r>
        <w:rPr>
          <w:rFonts w:ascii="Times New Roman" w:hAnsi="Times New Roman" w:cs="Times New Roman"/>
        </w:rPr>
        <w:t xml:space="preserve">During an acute stressor, </w:t>
      </w:r>
      <w:r w:rsidR="0010575F">
        <w:rPr>
          <w:rFonts w:ascii="Times New Roman" w:hAnsi="Times New Roman" w:cs="Times New Roman"/>
        </w:rPr>
        <w:t xml:space="preserve">a </w:t>
      </w:r>
      <w:r w:rsidR="000A4554">
        <w:rPr>
          <w:rFonts w:ascii="Times New Roman" w:hAnsi="Times New Roman" w:cs="Times New Roman"/>
        </w:rPr>
        <w:t>CRH mediated decrease in NMDAR-dependent Ca</w:t>
      </w:r>
      <w:r w:rsidR="000A4554" w:rsidRPr="0010575F">
        <w:rPr>
          <w:rFonts w:ascii="Times New Roman" w:hAnsi="Times New Roman" w:cs="Times New Roman"/>
          <w:vertAlign w:val="superscript"/>
        </w:rPr>
        <w:t>2</w:t>
      </w:r>
      <w:r w:rsidR="00F2611E" w:rsidRPr="0010575F">
        <w:rPr>
          <w:rFonts w:ascii="Times New Roman" w:hAnsi="Times New Roman" w:cs="Times New Roman"/>
          <w:vertAlign w:val="superscript"/>
        </w:rPr>
        <w:t xml:space="preserve">+ </w:t>
      </w:r>
      <w:r w:rsidR="000A4554">
        <w:rPr>
          <w:rFonts w:ascii="Times New Roman" w:hAnsi="Times New Roman" w:cs="Times New Roman"/>
        </w:rPr>
        <w:t>entry prevents the release of retrograde messengers that normally would block the release of glutamate (Bains et al., 2015)</w:t>
      </w:r>
      <w:r w:rsidR="0010575F">
        <w:rPr>
          <w:rFonts w:ascii="Times New Roman" w:hAnsi="Times New Roman" w:cs="Times New Roman"/>
        </w:rPr>
        <w:t>, to allow for the stress response.</w:t>
      </w:r>
      <w:r w:rsidR="0010575F" w:rsidRPr="0010575F">
        <w:rPr>
          <w:rFonts w:ascii="Times New Roman" w:hAnsi="Times New Roman" w:cs="Times New Roman"/>
        </w:rPr>
        <w:t xml:space="preserve"> </w:t>
      </w:r>
      <w:commentRangeStart w:id="81"/>
      <w:r w:rsidR="0010575F">
        <w:rPr>
          <w:rFonts w:ascii="Times New Roman" w:hAnsi="Times New Roman" w:cs="Times New Roman"/>
        </w:rPr>
        <w:t xml:space="preserve">Acute stress elevates extracellular glutamate, dependent on adrenal glands (McEwen, 2017), </w:t>
      </w:r>
      <w:commentRangeStart w:id="82"/>
      <w:r w:rsidR="0010575F">
        <w:rPr>
          <w:rFonts w:ascii="Times New Roman" w:hAnsi="Times New Roman" w:cs="Times New Roman"/>
        </w:rPr>
        <w:t>and likely the HPA axis</w:t>
      </w:r>
      <w:commentRangeEnd w:id="82"/>
      <w:r w:rsidR="00CD1357">
        <w:rPr>
          <w:rStyle w:val="CommentReference"/>
        </w:rPr>
        <w:commentReference w:id="82"/>
      </w:r>
      <w:commentRangeEnd w:id="81"/>
      <w:r w:rsidR="0013658D">
        <w:rPr>
          <w:rStyle w:val="CommentReference"/>
        </w:rPr>
        <w:commentReference w:id="81"/>
      </w:r>
      <w:r w:rsidR="0010575F">
        <w:rPr>
          <w:rFonts w:ascii="Times New Roman" w:hAnsi="Times New Roman" w:cs="Times New Roman"/>
        </w:rPr>
        <w:t>. When it is time for the acute stress response to come to an end, there is glucocorticoid feedback on the HPA axis to sup</w:t>
      </w:r>
      <w:ins w:id="83" w:author="Karen Crosby" w:date="2025-09-17T22:32:00Z" w16du:dateUtc="2025-09-18T01:32:00Z">
        <w:r w:rsidR="007474DF">
          <w:rPr>
            <w:rFonts w:ascii="Times New Roman" w:hAnsi="Times New Roman" w:cs="Times New Roman"/>
          </w:rPr>
          <w:t>p</w:t>
        </w:r>
      </w:ins>
      <w:r w:rsidR="0010575F">
        <w:rPr>
          <w:rFonts w:ascii="Times New Roman" w:hAnsi="Times New Roman" w:cs="Times New Roman"/>
        </w:rPr>
        <w:t xml:space="preserve">ress glutamatergic </w:t>
      </w:r>
      <w:ins w:id="84" w:author="Karen Crosby" w:date="2025-09-17T22:34:00Z" w16du:dateUtc="2025-09-18T01:34:00Z">
        <w:r w:rsidR="0013658D">
          <w:rPr>
            <w:rFonts w:ascii="Times New Roman" w:hAnsi="Times New Roman" w:cs="Times New Roman"/>
          </w:rPr>
          <w:t>release onto</w:t>
        </w:r>
      </w:ins>
      <w:del w:id="85" w:author="Karen Crosby" w:date="2025-09-17T22:34:00Z" w16du:dateUtc="2025-09-18T01:34:00Z">
        <w:r w:rsidR="0010575F" w:rsidDel="0013658D">
          <w:rPr>
            <w:rFonts w:ascii="Times New Roman" w:hAnsi="Times New Roman" w:cs="Times New Roman"/>
          </w:rPr>
          <w:delText>sy</w:delText>
        </w:r>
      </w:del>
      <w:del w:id="86" w:author="Karen Crosby" w:date="2025-09-17T22:35:00Z" w16du:dateUtc="2025-09-18T01:35:00Z">
        <w:r w:rsidR="0010575F" w:rsidDel="0013658D">
          <w:rPr>
            <w:rFonts w:ascii="Times New Roman" w:hAnsi="Times New Roman" w:cs="Times New Roman"/>
          </w:rPr>
          <w:delText>napses to</w:delText>
        </w:r>
      </w:del>
      <w:r w:rsidR="0010575F">
        <w:rPr>
          <w:rFonts w:ascii="Times New Roman" w:hAnsi="Times New Roman" w:cs="Times New Roman"/>
        </w:rPr>
        <w:t xml:space="preserve"> CRH neurons (Levy and Tasker, 2012). The negative feedback from glucocorticoids </w:t>
      </w:r>
      <w:r w:rsidR="0027257D">
        <w:rPr>
          <w:rFonts w:ascii="Times New Roman" w:hAnsi="Times New Roman" w:cs="Times New Roman"/>
        </w:rPr>
        <w:t>is</w:t>
      </w:r>
      <w:r w:rsidR="0010575F">
        <w:rPr>
          <w:rFonts w:ascii="Times New Roman" w:hAnsi="Times New Roman" w:cs="Times New Roman"/>
        </w:rPr>
        <w:t xml:space="preserve"> dependent on e</w:t>
      </w:r>
      <w:r w:rsidR="00DB07F5">
        <w:rPr>
          <w:rFonts w:ascii="Times New Roman" w:hAnsi="Times New Roman" w:cs="Times New Roman"/>
        </w:rPr>
        <w:t>ndocannabinoids (eCB)</w:t>
      </w:r>
      <w:r w:rsidR="0010575F">
        <w:rPr>
          <w:rFonts w:ascii="Times New Roman" w:hAnsi="Times New Roman" w:cs="Times New Roman"/>
        </w:rPr>
        <w:t xml:space="preserve">, </w:t>
      </w:r>
      <w:r w:rsidR="00DB07F5">
        <w:rPr>
          <w:rFonts w:ascii="Times New Roman" w:hAnsi="Times New Roman" w:cs="Times New Roman"/>
        </w:rPr>
        <w:t>retrograde messengers synthesized as needed in the postsynaptic neuron in response to an increase in Ca</w:t>
      </w:r>
      <w:r w:rsidR="00DB07F5" w:rsidRPr="00DB07F5">
        <w:rPr>
          <w:rFonts w:ascii="Times New Roman" w:hAnsi="Times New Roman" w:cs="Times New Roman"/>
          <w:vertAlign w:val="superscript"/>
        </w:rPr>
        <w:t>2+</w:t>
      </w:r>
      <w:r w:rsidR="00DB07F5">
        <w:rPr>
          <w:rFonts w:ascii="Times New Roman" w:hAnsi="Times New Roman" w:cs="Times New Roman"/>
        </w:rPr>
        <w:t xml:space="preserve"> or activation of mGluRs (Crosby and Bains, 2012). The eCB </w:t>
      </w:r>
      <w:r w:rsidR="00DB07F5" w:rsidRPr="006D2E9A">
        <w:rPr>
          <w:rFonts w:ascii="Times New Roman" w:hAnsi="Times New Roman" w:cs="Times New Roman"/>
        </w:rPr>
        <w:t>2-arachidonoylglycerol</w:t>
      </w:r>
      <w:r w:rsidR="00DB07F5">
        <w:rPr>
          <w:rFonts w:ascii="Times New Roman" w:hAnsi="Times New Roman" w:cs="Times New Roman"/>
        </w:rPr>
        <w:t xml:space="preserve"> (2-AG) binds to </w:t>
      </w:r>
      <w:r w:rsidR="00DB07F5" w:rsidRPr="002F6F5A">
        <w:rPr>
          <w:rFonts w:ascii="Times New Roman" w:hAnsi="Times New Roman" w:cs="Times New Roman"/>
        </w:rPr>
        <w:t>cannabinoid type 1 receptor</w:t>
      </w:r>
      <w:r w:rsidR="00DB07F5">
        <w:rPr>
          <w:rFonts w:ascii="Times New Roman" w:hAnsi="Times New Roman" w:cs="Times New Roman"/>
        </w:rPr>
        <w:t>s</w:t>
      </w:r>
      <w:r w:rsidR="00DB07F5" w:rsidRPr="002F6F5A">
        <w:rPr>
          <w:rFonts w:ascii="Times New Roman" w:hAnsi="Times New Roman" w:cs="Times New Roman"/>
        </w:rPr>
        <w:t xml:space="preserve"> (CB1R</w:t>
      </w:r>
      <w:r w:rsidR="00DB07F5">
        <w:rPr>
          <w:rFonts w:ascii="Times New Roman" w:hAnsi="Times New Roman" w:cs="Times New Roman"/>
        </w:rPr>
        <w:t>) in the brain</w:t>
      </w:r>
      <w:r w:rsidR="00AD50E6">
        <w:rPr>
          <w:rFonts w:ascii="Times New Roman" w:hAnsi="Times New Roman" w:cs="Times New Roman"/>
        </w:rPr>
        <w:t>, where it su</w:t>
      </w:r>
      <w:ins w:id="87" w:author="Karen Crosby" w:date="2025-09-17T22:35:00Z" w16du:dateUtc="2025-09-18T01:35:00Z">
        <w:r w:rsidR="0013658D">
          <w:rPr>
            <w:rFonts w:ascii="Times New Roman" w:hAnsi="Times New Roman" w:cs="Times New Roman"/>
          </w:rPr>
          <w:t>p</w:t>
        </w:r>
      </w:ins>
      <w:r w:rsidR="00AD50E6">
        <w:rPr>
          <w:rFonts w:ascii="Times New Roman" w:hAnsi="Times New Roman" w:cs="Times New Roman"/>
        </w:rPr>
        <w:t>presses adenylate cyclase activity and voltage cation channels, sup</w:t>
      </w:r>
      <w:ins w:id="88" w:author="Karen Crosby" w:date="2025-09-17T22:36:00Z" w16du:dateUtc="2025-09-18T01:36:00Z">
        <w:r w:rsidR="0013658D">
          <w:rPr>
            <w:rFonts w:ascii="Times New Roman" w:hAnsi="Times New Roman" w:cs="Times New Roman"/>
          </w:rPr>
          <w:t>p</w:t>
        </w:r>
      </w:ins>
      <w:r w:rsidR="00AD50E6">
        <w:rPr>
          <w:rFonts w:ascii="Times New Roman" w:hAnsi="Times New Roman" w:cs="Times New Roman"/>
        </w:rPr>
        <w:t>ressing neurotransmitter release (Crosby and Bains, 2012).</w:t>
      </w:r>
      <w:r w:rsidR="007C6F13">
        <w:rPr>
          <w:rFonts w:ascii="Times New Roman" w:hAnsi="Times New Roman" w:cs="Times New Roman"/>
        </w:rPr>
        <w:t xml:space="preserve"> Under prolonged exposure to cortisol, CB1R expression is reduced</w:t>
      </w:r>
      <w:r w:rsidR="0010575F">
        <w:rPr>
          <w:rFonts w:ascii="Times New Roman" w:hAnsi="Times New Roman" w:cs="Times New Roman"/>
        </w:rPr>
        <w:t xml:space="preserve">, </w:t>
      </w:r>
      <w:r w:rsidR="007C6F13">
        <w:rPr>
          <w:rFonts w:ascii="Times New Roman" w:hAnsi="Times New Roman" w:cs="Times New Roman"/>
        </w:rPr>
        <w:t xml:space="preserve">there is less binding of </w:t>
      </w:r>
      <w:r w:rsidR="0010575F">
        <w:rPr>
          <w:rFonts w:ascii="Times New Roman" w:hAnsi="Times New Roman" w:cs="Times New Roman"/>
        </w:rPr>
        <w:t>2-A</w:t>
      </w:r>
      <w:r w:rsidR="007C6F13">
        <w:rPr>
          <w:rFonts w:ascii="Times New Roman" w:hAnsi="Times New Roman" w:cs="Times New Roman"/>
        </w:rPr>
        <w:t>G</w:t>
      </w:r>
      <w:r w:rsidR="0010575F">
        <w:rPr>
          <w:rFonts w:ascii="Times New Roman" w:hAnsi="Times New Roman" w:cs="Times New Roman"/>
        </w:rPr>
        <w:t>, no negative feedback, and the stress response remains activated.</w:t>
      </w:r>
    </w:p>
    <w:p w14:paraId="76F3023C" w14:textId="3A5B1162" w:rsidR="0027257D" w:rsidRDefault="0027257D" w:rsidP="001549EE">
      <w:pPr>
        <w:spacing w:line="360" w:lineRule="auto"/>
        <w:ind w:firstLine="720"/>
        <w:rPr>
          <w:rFonts w:ascii="Times New Roman" w:hAnsi="Times New Roman" w:cs="Times New Roman"/>
        </w:rPr>
      </w:pPr>
      <w:commentRangeStart w:id="89"/>
      <w:r>
        <w:rPr>
          <w:rFonts w:ascii="Times New Roman" w:hAnsi="Times New Roman" w:cs="Times New Roman"/>
        </w:rPr>
        <w:t>Synaptic</w:t>
      </w:r>
      <w:commentRangeEnd w:id="89"/>
      <w:r w:rsidR="0013658D">
        <w:rPr>
          <w:rStyle w:val="CommentReference"/>
        </w:rPr>
        <w:commentReference w:id="89"/>
      </w:r>
      <w:r>
        <w:rPr>
          <w:rFonts w:ascii="Times New Roman" w:hAnsi="Times New Roman" w:cs="Times New Roman"/>
        </w:rPr>
        <w:t xml:space="preserve"> plasticity is the alternation of synaptic transmission, either to strengthen or weaken a synapse.</w:t>
      </w:r>
      <w:r w:rsidR="00B90C0A">
        <w:rPr>
          <w:rFonts w:ascii="Times New Roman" w:hAnsi="Times New Roman" w:cs="Times New Roman"/>
        </w:rPr>
        <w:t xml:space="preserve"> Long-term potentiation (LTP) is the prolonged excitation of synaptic transmission, and long-term depression (LTD) the prolonged inhibition (</w:t>
      </w:r>
      <w:r w:rsidR="00B90C0A" w:rsidRPr="008B0600">
        <w:rPr>
          <w:rFonts w:ascii="Times New Roman" w:hAnsi="Times New Roman" w:cs="Times New Roman"/>
        </w:rPr>
        <w:t>Siegelbaum and Kandel, 1991</w:t>
      </w:r>
      <w:r w:rsidR="00B90C0A">
        <w:rPr>
          <w:rFonts w:ascii="Times New Roman" w:hAnsi="Times New Roman" w:cs="Times New Roman"/>
        </w:rPr>
        <w:t>). LTD does not require GABA-mediated inhibition, as it is enhanced by picrotoxin, a GABA</w:t>
      </w:r>
      <w:r w:rsidR="00B90C0A" w:rsidRPr="00B90C0A">
        <w:rPr>
          <w:rFonts w:ascii="Times New Roman" w:hAnsi="Times New Roman" w:cs="Times New Roman"/>
          <w:vertAlign w:val="subscript"/>
        </w:rPr>
        <w:t>A</w:t>
      </w:r>
      <w:r w:rsidR="00B90C0A">
        <w:rPr>
          <w:rFonts w:ascii="Times New Roman" w:hAnsi="Times New Roman" w:cs="Times New Roman"/>
        </w:rPr>
        <w:t xml:space="preserve"> receptor antagonist. </w:t>
      </w:r>
      <w:r w:rsidR="00B90C0A" w:rsidRPr="00B90C0A">
        <w:rPr>
          <w:rFonts w:ascii="Times New Roman" w:hAnsi="Times New Roman" w:cs="Times New Roman"/>
          <w:highlight w:val="yellow"/>
        </w:rPr>
        <w:t>How does LTD/LTP occur?</w:t>
      </w:r>
    </w:p>
    <w:p w14:paraId="2D75B822" w14:textId="77777777" w:rsidR="004809D0" w:rsidRDefault="004809D0" w:rsidP="001549EE">
      <w:pPr>
        <w:spacing w:line="360" w:lineRule="auto"/>
        <w:rPr>
          <w:rFonts w:ascii="Times New Roman" w:hAnsi="Times New Roman" w:cs="Times New Roman"/>
          <w:b/>
          <w:bCs/>
        </w:rPr>
      </w:pPr>
    </w:p>
    <w:p w14:paraId="137B1A75" w14:textId="7236700E" w:rsidR="00105144"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1.5 </w:t>
      </w:r>
      <w:r w:rsidR="00105144">
        <w:rPr>
          <w:rFonts w:ascii="Times New Roman" w:hAnsi="Times New Roman" w:cs="Times New Roman"/>
          <w:b/>
          <w:bCs/>
        </w:rPr>
        <w:t xml:space="preserve">Neuronal Excitability </w:t>
      </w:r>
    </w:p>
    <w:p w14:paraId="3EA0F683" w14:textId="4B477982" w:rsidR="006E62B8" w:rsidRPr="006E62B8" w:rsidRDefault="0064180F" w:rsidP="001549EE">
      <w:pPr>
        <w:spacing w:line="360" w:lineRule="auto"/>
        <w:rPr>
          <w:rFonts w:ascii="Times New Roman" w:hAnsi="Times New Roman" w:cs="Times New Roman"/>
        </w:rPr>
      </w:pPr>
      <w:r>
        <w:rPr>
          <w:rFonts w:ascii="Times New Roman" w:hAnsi="Times New Roman" w:cs="Times New Roman"/>
        </w:rPr>
        <w:tab/>
      </w:r>
      <w:r w:rsidR="00DD7710">
        <w:rPr>
          <w:rFonts w:ascii="Times New Roman" w:hAnsi="Times New Roman" w:cs="Times New Roman"/>
        </w:rPr>
        <w:t>At rest, neurons maintain a resting membrane potential, which is the polarization of charge between the intracellular and extracellular environment</w:t>
      </w:r>
      <w:r>
        <w:rPr>
          <w:rFonts w:ascii="Times New Roman" w:hAnsi="Times New Roman" w:cs="Times New Roman"/>
        </w:rPr>
        <w:t xml:space="preserve">. </w:t>
      </w:r>
      <w:r w:rsidR="00DD7710">
        <w:rPr>
          <w:rFonts w:ascii="Times New Roman" w:hAnsi="Times New Roman" w:cs="Times New Roman"/>
        </w:rPr>
        <w:t xml:space="preserve">Neuronal excitability is </w:t>
      </w:r>
      <w:r w:rsidR="00DD7710">
        <w:rPr>
          <w:rFonts w:ascii="Times New Roman" w:hAnsi="Times New Roman" w:cs="Times New Roman"/>
        </w:rPr>
        <w:lastRenderedPageBreak/>
        <w:t>characterized by a neuron’s ability to fire an</w:t>
      </w:r>
      <w:r>
        <w:rPr>
          <w:rFonts w:ascii="Times New Roman" w:hAnsi="Times New Roman" w:cs="Times New Roman"/>
        </w:rPr>
        <w:t xml:space="preserve"> action potential</w:t>
      </w:r>
      <w:r w:rsidR="00DD7710">
        <w:rPr>
          <w:rFonts w:ascii="Times New Roman" w:hAnsi="Times New Roman" w:cs="Times New Roman"/>
        </w:rPr>
        <w:t>, and a more excitable neuron can fire an action potential at a more polarized resting membrane potential.</w:t>
      </w:r>
      <w:r w:rsidR="00231B0F">
        <w:rPr>
          <w:rFonts w:ascii="Times New Roman" w:hAnsi="Times New Roman" w:cs="Times New Roman"/>
        </w:rPr>
        <w:t xml:space="preserve"> When glutamate binds to its ionotropic receptors, cations enter the neuron, depolarizing the neuron by making it more positively charged. As the neuron is then more positive, it is closer to the action potential voltage threshold and a smaller change in membrane potential is needed to fire an action potential, demonstrating increased excitability.</w:t>
      </w:r>
    </w:p>
    <w:p w14:paraId="3BF9B26C" w14:textId="36B2D10A" w:rsidR="00105144"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1.5.1 </w:t>
      </w:r>
      <w:r w:rsidR="00105144">
        <w:rPr>
          <w:rFonts w:ascii="Times New Roman" w:hAnsi="Times New Roman" w:cs="Times New Roman"/>
          <w:b/>
          <w:bCs/>
        </w:rPr>
        <w:t xml:space="preserve">Stress and Neuronal Excitability </w:t>
      </w:r>
    </w:p>
    <w:p w14:paraId="6E4F8076" w14:textId="5AF0B06F" w:rsidR="00FB3B7A" w:rsidRPr="00FB3B7A" w:rsidRDefault="0054058D" w:rsidP="001549EE">
      <w:pPr>
        <w:spacing w:line="360" w:lineRule="auto"/>
        <w:ind w:firstLine="720"/>
        <w:rPr>
          <w:rFonts w:ascii="Times New Roman" w:hAnsi="Times New Roman" w:cs="Times New Roman"/>
        </w:rPr>
      </w:pPr>
      <w:r w:rsidRPr="0054058D">
        <w:rPr>
          <w:rFonts w:ascii="Times New Roman" w:hAnsi="Times New Roman" w:cs="Times New Roman"/>
          <w:highlight w:val="yellow"/>
        </w:rPr>
        <w:t>Introduction sentence.</w:t>
      </w:r>
      <w:r>
        <w:rPr>
          <w:rFonts w:ascii="Times New Roman" w:hAnsi="Times New Roman" w:cs="Times New Roman"/>
        </w:rPr>
        <w:t xml:space="preserve"> C</w:t>
      </w:r>
      <w:r w:rsidR="002A021B">
        <w:rPr>
          <w:rFonts w:ascii="Times New Roman" w:hAnsi="Times New Roman" w:cs="Times New Roman"/>
        </w:rPr>
        <w:t>hronic unpredictable stress increases intrinsic excitability of neurons in the hypothalamus in male and female rats (Fang et al., 2023).</w:t>
      </w:r>
      <w:r>
        <w:rPr>
          <w:rFonts w:ascii="Times New Roman" w:hAnsi="Times New Roman" w:cs="Times New Roman"/>
        </w:rPr>
        <w:t xml:space="preserve"> This may </w:t>
      </w:r>
      <w:r w:rsidR="00EF2323">
        <w:rPr>
          <w:rFonts w:ascii="Times New Roman" w:hAnsi="Times New Roman" w:cs="Times New Roman"/>
        </w:rPr>
        <w:t>reflect</w:t>
      </w:r>
      <w:r>
        <w:rPr>
          <w:rFonts w:ascii="Times New Roman" w:hAnsi="Times New Roman" w:cs="Times New Roman"/>
        </w:rPr>
        <w:t xml:space="preserve"> glucocorticoid mediated changes in postsynaptic excitability, as is seen in PVN neurons due to modulation of potassium channels (</w:t>
      </w:r>
      <w:r w:rsidRPr="00774D12">
        <w:rPr>
          <w:rFonts w:ascii="Times New Roman" w:hAnsi="Times New Roman" w:cs="Times New Roman"/>
        </w:rPr>
        <w:t>dos-Santos et al., 2023</w:t>
      </w:r>
      <w:r>
        <w:rPr>
          <w:rFonts w:ascii="Times New Roman" w:hAnsi="Times New Roman" w:cs="Times New Roman"/>
        </w:rPr>
        <w:t xml:space="preserve">). As </w:t>
      </w:r>
      <w:r w:rsidR="00EF2323">
        <w:rPr>
          <w:rFonts w:ascii="Times New Roman" w:hAnsi="Times New Roman" w:cs="Times New Roman"/>
        </w:rPr>
        <w:t>glucocorticoids</w:t>
      </w:r>
      <w:r>
        <w:rPr>
          <w:rFonts w:ascii="Times New Roman" w:hAnsi="Times New Roman" w:cs="Times New Roman"/>
        </w:rPr>
        <w:t xml:space="preserve"> and HPA axis </w:t>
      </w:r>
      <w:r w:rsidR="00EF2323">
        <w:rPr>
          <w:rFonts w:ascii="Times New Roman" w:hAnsi="Times New Roman" w:cs="Times New Roman"/>
        </w:rPr>
        <w:t>hormones</w:t>
      </w:r>
      <w:r>
        <w:rPr>
          <w:rFonts w:ascii="Times New Roman" w:hAnsi="Times New Roman" w:cs="Times New Roman"/>
        </w:rPr>
        <w:t xml:space="preserve"> are modulated by input from the DMH, stress related changes in DMH </w:t>
      </w:r>
      <w:r w:rsidR="00EF2323">
        <w:rPr>
          <w:rFonts w:ascii="Times New Roman" w:hAnsi="Times New Roman" w:cs="Times New Roman"/>
        </w:rPr>
        <w:t>projections to the PVN could further influence these changes.</w:t>
      </w:r>
    </w:p>
    <w:p w14:paraId="321A516F" w14:textId="77777777" w:rsidR="004809D0" w:rsidRDefault="004809D0" w:rsidP="001549EE">
      <w:pPr>
        <w:spacing w:line="360" w:lineRule="auto"/>
        <w:rPr>
          <w:rFonts w:ascii="Times New Roman" w:hAnsi="Times New Roman" w:cs="Times New Roman"/>
          <w:b/>
          <w:bCs/>
        </w:rPr>
      </w:pPr>
    </w:p>
    <w:p w14:paraId="0B5E10C1" w14:textId="52D435A1" w:rsidR="001046F5" w:rsidRDefault="004809D0" w:rsidP="001549EE">
      <w:pPr>
        <w:spacing w:line="360" w:lineRule="auto"/>
        <w:rPr>
          <w:rFonts w:ascii="Times New Roman" w:hAnsi="Times New Roman" w:cs="Times New Roman"/>
          <w:b/>
          <w:bCs/>
        </w:rPr>
      </w:pPr>
      <w:r>
        <w:rPr>
          <w:rFonts w:ascii="Times New Roman" w:hAnsi="Times New Roman" w:cs="Times New Roman"/>
          <w:b/>
          <w:bCs/>
        </w:rPr>
        <w:t xml:space="preserve">1.6 </w:t>
      </w:r>
      <w:r w:rsidR="005D36ED" w:rsidRPr="00807504">
        <w:rPr>
          <w:rFonts w:ascii="Times New Roman" w:hAnsi="Times New Roman" w:cs="Times New Roman"/>
          <w:b/>
          <w:bCs/>
        </w:rPr>
        <w:t xml:space="preserve">Current Study </w:t>
      </w:r>
    </w:p>
    <w:p w14:paraId="4249B165" w14:textId="7E5D8199" w:rsidR="00455D85" w:rsidRDefault="0024716F" w:rsidP="001C248D">
      <w:pPr>
        <w:spacing w:line="360" w:lineRule="auto"/>
        <w:rPr>
          <w:rFonts w:ascii="Times New Roman" w:hAnsi="Times New Roman" w:cs="Times New Roman"/>
        </w:rPr>
      </w:pPr>
      <w:r>
        <w:rPr>
          <w:rFonts w:ascii="Times New Roman" w:hAnsi="Times New Roman" w:cs="Times New Roman"/>
        </w:rPr>
        <w:t>There is no doubt that the relationship between stress and appetite is heavily intertwined, although the underlying neurophysiological mechanism</w:t>
      </w:r>
      <w:ins w:id="90" w:author="Karen Crosby" w:date="2025-09-17T22:42:00Z" w16du:dateUtc="2025-09-18T01:42:00Z">
        <w:r w:rsidR="0013658D">
          <w:rPr>
            <w:rFonts w:ascii="Times New Roman" w:hAnsi="Times New Roman" w:cs="Times New Roman"/>
          </w:rPr>
          <w:t>s</w:t>
        </w:r>
      </w:ins>
      <w:r>
        <w:rPr>
          <w:rFonts w:ascii="Times New Roman" w:hAnsi="Times New Roman" w:cs="Times New Roman"/>
        </w:rPr>
        <w:t xml:space="preserve"> are unclear. </w:t>
      </w:r>
      <w:r w:rsidR="00455D85">
        <w:rPr>
          <w:rFonts w:ascii="Times New Roman" w:hAnsi="Times New Roman" w:cs="Times New Roman"/>
        </w:rPr>
        <w:t>In addition to the role of the DMH in the regulation of food intake (</w:t>
      </w:r>
      <w:r w:rsidR="00455D85" w:rsidRPr="00B57256">
        <w:rPr>
          <w:rFonts w:ascii="Times New Roman" w:hAnsi="Times New Roman" w:cs="Times New Roman"/>
        </w:rPr>
        <w:t>Bellinger and Bernardis, 2002</w:t>
      </w:r>
      <w:r w:rsidR="00455D85">
        <w:rPr>
          <w:rFonts w:ascii="Times New Roman" w:hAnsi="Times New Roman" w:cs="Times New Roman"/>
        </w:rPr>
        <w:t>; Dalton et al., 1981) t</w:t>
      </w:r>
      <w:r>
        <w:rPr>
          <w:rFonts w:ascii="Times New Roman" w:hAnsi="Times New Roman" w:cs="Times New Roman"/>
        </w:rPr>
        <w:t xml:space="preserve">here is considerable evidence for the role of the DMH in </w:t>
      </w:r>
      <w:ins w:id="91" w:author="Karen Crosby" w:date="2025-09-17T22:42:00Z" w16du:dateUtc="2025-09-18T01:42:00Z">
        <w:r w:rsidR="0013658D">
          <w:rPr>
            <w:rFonts w:ascii="Times New Roman" w:hAnsi="Times New Roman" w:cs="Times New Roman"/>
          </w:rPr>
          <w:t>stress</w:t>
        </w:r>
      </w:ins>
      <w:del w:id="92" w:author="Karen Crosby" w:date="2025-09-17T22:42:00Z" w16du:dateUtc="2025-09-18T01:42:00Z">
        <w:r w:rsidR="00455D85" w:rsidDel="0013658D">
          <w:rPr>
            <w:rFonts w:ascii="Times New Roman" w:hAnsi="Times New Roman" w:cs="Times New Roman"/>
          </w:rPr>
          <w:delText>autonomic</w:delText>
        </w:r>
        <w:r w:rsidDel="0013658D">
          <w:rPr>
            <w:rFonts w:ascii="Times New Roman" w:hAnsi="Times New Roman" w:cs="Times New Roman"/>
          </w:rPr>
          <w:delText xml:space="preserve"> </w:delText>
        </w:r>
        <w:r w:rsidR="00455D85" w:rsidDel="0013658D">
          <w:rPr>
            <w:rFonts w:ascii="Times New Roman" w:hAnsi="Times New Roman" w:cs="Times New Roman"/>
          </w:rPr>
          <w:delText>responses</w:delText>
        </w:r>
        <w:r w:rsidDel="0013658D">
          <w:rPr>
            <w:rFonts w:ascii="Times New Roman" w:hAnsi="Times New Roman" w:cs="Times New Roman"/>
          </w:rPr>
          <w:delText xml:space="preserve"> </w:delText>
        </w:r>
        <w:r w:rsidR="00455D85" w:rsidDel="0013658D">
          <w:rPr>
            <w:rFonts w:ascii="Times New Roman" w:hAnsi="Times New Roman" w:cs="Times New Roman"/>
          </w:rPr>
          <w:delText>seen as a response to stress</w:delText>
        </w:r>
      </w:del>
      <w:r w:rsidR="00455D85">
        <w:rPr>
          <w:rFonts w:ascii="Times New Roman" w:hAnsi="Times New Roman" w:cs="Times New Roman"/>
        </w:rPr>
        <w:t xml:space="preserve"> and presence of stress hormone receptors</w:t>
      </w:r>
      <w:r>
        <w:rPr>
          <w:rFonts w:ascii="Times New Roman" w:hAnsi="Times New Roman" w:cs="Times New Roman"/>
        </w:rPr>
        <w:t xml:space="preserve"> (Myers et al., 2014; Crosby and Bains, 2012)</w:t>
      </w:r>
      <w:r w:rsidR="00455D85">
        <w:rPr>
          <w:rFonts w:ascii="Times New Roman" w:hAnsi="Times New Roman" w:cs="Times New Roman"/>
        </w:rPr>
        <w:t xml:space="preserve">. Stress hormones may be binding in the DMH, altering the neuronal activity and excitability. Since the DMH </w:t>
      </w:r>
      <w:ins w:id="93" w:author="Karen Crosby" w:date="2025-09-17T22:44:00Z" w16du:dateUtc="2025-09-18T01:44:00Z">
        <w:r w:rsidR="00B37AB0">
          <w:rPr>
            <w:rFonts w:ascii="Times New Roman" w:hAnsi="Times New Roman" w:cs="Times New Roman"/>
          </w:rPr>
          <w:t>plays</w:t>
        </w:r>
      </w:ins>
      <w:del w:id="94" w:author="Karen Crosby" w:date="2025-09-17T22:44:00Z" w16du:dateUtc="2025-09-18T01:44:00Z">
        <w:r w:rsidR="00455D85" w:rsidDel="00B37AB0">
          <w:rPr>
            <w:rFonts w:ascii="Times New Roman" w:hAnsi="Times New Roman" w:cs="Times New Roman"/>
          </w:rPr>
          <w:delText>has</w:delText>
        </w:r>
      </w:del>
      <w:r w:rsidR="00455D85">
        <w:rPr>
          <w:rFonts w:ascii="Times New Roman" w:hAnsi="Times New Roman" w:cs="Times New Roman"/>
        </w:rPr>
        <w:t xml:space="preserve"> a role in both the regulation of food intake and stress response</w:t>
      </w:r>
      <w:ins w:id="95" w:author="Karen Crosby" w:date="2025-09-17T22:43:00Z" w16du:dateUtc="2025-09-18T01:43:00Z">
        <w:r w:rsidR="00B37AB0">
          <w:rPr>
            <w:rFonts w:ascii="Times New Roman" w:hAnsi="Times New Roman" w:cs="Times New Roman"/>
          </w:rPr>
          <w:t>,</w:t>
        </w:r>
      </w:ins>
      <w:r w:rsidR="00455D85">
        <w:rPr>
          <w:rFonts w:ascii="Times New Roman" w:hAnsi="Times New Roman" w:cs="Times New Roman"/>
        </w:rPr>
        <w:t xml:space="preserve"> it is an ideal region to study this relationship. </w:t>
      </w:r>
      <w:r w:rsidR="001C248D">
        <w:rPr>
          <w:rFonts w:ascii="Times New Roman" w:hAnsi="Times New Roman" w:cs="Times New Roman"/>
        </w:rPr>
        <w:t>The effect of stress on the neuronal transmission and excitability of DMH neurons is unknown but could allow for greater insight/understanding of the sex-based differences in food intake under stress.</w:t>
      </w:r>
    </w:p>
    <w:p w14:paraId="21EA9BE8" w14:textId="274665DB" w:rsidR="00B80BE4" w:rsidRPr="001046F5" w:rsidRDefault="001046F5" w:rsidP="0024716F">
      <w:pPr>
        <w:spacing w:line="360" w:lineRule="auto"/>
        <w:ind w:firstLine="720"/>
        <w:rPr>
          <w:rFonts w:ascii="Times New Roman" w:hAnsi="Times New Roman" w:cs="Times New Roman"/>
        </w:rPr>
      </w:pPr>
      <w:r>
        <w:rPr>
          <w:rFonts w:ascii="Times New Roman" w:hAnsi="Times New Roman" w:cs="Times New Roman"/>
        </w:rPr>
        <w:t xml:space="preserve">The current study aims to answer the question does acute and repeated stress affect glutamatergic/appetite regulating neurons in the DMH of </w:t>
      </w:r>
      <w:r w:rsidR="007057CA">
        <w:rPr>
          <w:rFonts w:ascii="Times New Roman" w:hAnsi="Times New Roman" w:cs="Times New Roman"/>
        </w:rPr>
        <w:t xml:space="preserve">young </w:t>
      </w:r>
      <w:r>
        <w:rPr>
          <w:rFonts w:ascii="Times New Roman" w:hAnsi="Times New Roman" w:cs="Times New Roman"/>
        </w:rPr>
        <w:t>female rats, and if so, by what mechanism? We hypothesized that stress would alter neuronal excitability and communication in the DMH. We predicted that acute stress would decrease activity of DMH neurons (</w:t>
      </w:r>
      <w:r w:rsidRPr="005F7DA6">
        <w:rPr>
          <w:rFonts w:ascii="Times New Roman" w:hAnsi="Times New Roman" w:cs="Times New Roman"/>
          <w:highlight w:val="magenta"/>
        </w:rPr>
        <w:t xml:space="preserve">lesion = less </w:t>
      </w:r>
      <w:r w:rsidRPr="005F7DA6">
        <w:rPr>
          <w:rFonts w:ascii="Times New Roman" w:hAnsi="Times New Roman" w:cs="Times New Roman"/>
          <w:highlight w:val="magenta"/>
        </w:rPr>
        <w:lastRenderedPageBreak/>
        <w:t>hungry (</w:t>
      </w:r>
      <w:r w:rsidR="009E3B47" w:rsidRPr="005F7DA6">
        <w:rPr>
          <w:rFonts w:ascii="Times New Roman" w:hAnsi="Times New Roman" w:cs="Times New Roman"/>
          <w:highlight w:val="magenta"/>
        </w:rPr>
        <w:t xml:space="preserve">when given </w:t>
      </w:r>
      <w:r w:rsidRPr="005F7DA6">
        <w:rPr>
          <w:rFonts w:ascii="Times New Roman" w:hAnsi="Times New Roman" w:cs="Times New Roman"/>
          <w:highlight w:val="magenta"/>
        </w:rPr>
        <w:t>normal diet)</w:t>
      </w:r>
      <w:r w:rsidR="009E3B47" w:rsidRPr="005F7DA6">
        <w:rPr>
          <w:rFonts w:ascii="Times New Roman" w:hAnsi="Times New Roman" w:cs="Times New Roman"/>
          <w:highlight w:val="magenta"/>
        </w:rPr>
        <w:t>…</w:t>
      </w:r>
      <w:r w:rsidRPr="005F7DA6">
        <w:rPr>
          <w:rFonts w:ascii="Times New Roman" w:hAnsi="Times New Roman" w:cs="Times New Roman"/>
          <w:highlight w:val="magenta"/>
        </w:rPr>
        <w:t xml:space="preserve"> so less activity</w:t>
      </w:r>
      <w:r w:rsidR="009E3B47" w:rsidRPr="005F7DA6">
        <w:rPr>
          <w:rFonts w:ascii="Times New Roman" w:hAnsi="Times New Roman" w:cs="Times New Roman"/>
          <w:highlight w:val="magenta"/>
        </w:rPr>
        <w:t xml:space="preserve"> (cause lesion means no activity)</w:t>
      </w:r>
      <w:r w:rsidRPr="005F7DA6">
        <w:rPr>
          <w:rFonts w:ascii="Times New Roman" w:hAnsi="Times New Roman" w:cs="Times New Roman"/>
          <w:highlight w:val="magenta"/>
        </w:rPr>
        <w:t xml:space="preserve"> = less hungry</w:t>
      </w:r>
      <w:r>
        <w:rPr>
          <w:rFonts w:ascii="Times New Roman" w:hAnsi="Times New Roman" w:cs="Times New Roman"/>
        </w:rPr>
        <w:t>) and that chronic stress will increase activity (</w:t>
      </w:r>
      <w:r w:rsidRPr="005F7DA6">
        <w:rPr>
          <w:rFonts w:ascii="Times New Roman" w:hAnsi="Times New Roman" w:cs="Times New Roman"/>
          <w:highlight w:val="magenta"/>
        </w:rPr>
        <w:t>resistance to GC = hungrier</w:t>
      </w:r>
      <w:r w:rsidR="009E3B47" w:rsidRPr="005F7DA6">
        <w:rPr>
          <w:rFonts w:ascii="Times New Roman" w:hAnsi="Times New Roman" w:cs="Times New Roman"/>
          <w:highlight w:val="magenta"/>
        </w:rPr>
        <w:t xml:space="preserve"> = </w:t>
      </w:r>
      <w:r w:rsidRPr="005F7DA6">
        <w:rPr>
          <w:rFonts w:ascii="Times New Roman" w:hAnsi="Times New Roman" w:cs="Times New Roman"/>
          <w:highlight w:val="magenta"/>
        </w:rPr>
        <w:t>more activity</w:t>
      </w:r>
      <w:r>
        <w:rPr>
          <w:rFonts w:ascii="Times New Roman" w:hAnsi="Times New Roman" w:cs="Times New Roman"/>
        </w:rPr>
        <w:t xml:space="preserve">) of DMH neurons compared to naïve animals. This hypothesis was tested by performing acute and repeated stressors </w:t>
      </w:r>
      <w:r w:rsidR="007057CA">
        <w:rPr>
          <w:rFonts w:ascii="Times New Roman" w:hAnsi="Times New Roman" w:cs="Times New Roman"/>
        </w:rPr>
        <w:t xml:space="preserve">on the animals </w:t>
      </w:r>
      <w:r>
        <w:rPr>
          <w:rFonts w:ascii="Times New Roman" w:hAnsi="Times New Roman" w:cs="Times New Roman"/>
        </w:rPr>
        <w:t xml:space="preserve">and assessing the neuronal activity and communication of DMH </w:t>
      </w:r>
      <w:r w:rsidR="001C248D">
        <w:rPr>
          <w:rFonts w:ascii="Times New Roman" w:hAnsi="Times New Roman" w:cs="Times New Roman"/>
        </w:rPr>
        <w:t xml:space="preserve">neurons </w:t>
      </w:r>
      <w:r>
        <w:rPr>
          <w:rFonts w:ascii="Times New Roman" w:hAnsi="Times New Roman" w:cs="Times New Roman"/>
        </w:rPr>
        <w:t>using patch clamp electrophysiology.</w:t>
      </w:r>
    </w:p>
    <w:p w14:paraId="14B585A0" w14:textId="49DF6342" w:rsidR="006E759B" w:rsidRPr="001E231C" w:rsidRDefault="006E759B" w:rsidP="001549EE">
      <w:pPr>
        <w:spacing w:line="360" w:lineRule="auto"/>
        <w:rPr>
          <w:rFonts w:ascii="Times New Roman" w:hAnsi="Times New Roman" w:cs="Times New Roman"/>
        </w:rPr>
      </w:pPr>
    </w:p>
    <w:sectPr w:rsidR="006E759B" w:rsidRPr="001E231C">
      <w:headerReference w:type="even" r:id="rId10"/>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ren Crosby" w:date="2025-09-17T12:46:00Z" w:initials="KC">
    <w:p w14:paraId="62E8B370" w14:textId="77777777" w:rsidR="004D666A" w:rsidRDefault="004D666A" w:rsidP="004D666A">
      <w:pPr>
        <w:pStyle w:val="CommentText"/>
      </w:pPr>
      <w:r>
        <w:rPr>
          <w:rStyle w:val="CommentReference"/>
        </w:rPr>
        <w:annotationRef/>
      </w:r>
      <w:r>
        <w:t>This is an excellent paragraph, but if you start with a comment on the brain and food, you should follow up with providing a link between the two, perhaps at the end of the paragraph.</w:t>
      </w:r>
    </w:p>
    <w:p w14:paraId="1438BA04" w14:textId="77777777" w:rsidR="004D666A" w:rsidRDefault="004D666A" w:rsidP="004D666A">
      <w:pPr>
        <w:pStyle w:val="CommentText"/>
      </w:pPr>
    </w:p>
    <w:p w14:paraId="70472E85" w14:textId="77777777" w:rsidR="004D666A" w:rsidRDefault="004D666A" w:rsidP="004D666A">
      <w:pPr>
        <w:pStyle w:val="CommentText"/>
      </w:pPr>
      <w:r>
        <w:t>That link (brain-food) could then be used to introduce the next topic, stress (ex. many factors, like exposure to stressors, can cause changes in the brain that affect appetite)</w:t>
      </w:r>
    </w:p>
  </w:comment>
  <w:comment w:id="1" w:author="Ruby Muzzatti" w:date="2025-08-29T09:05:00Z" w:initials="RM">
    <w:p w14:paraId="4D21B973" w14:textId="6EB652D0" w:rsidR="00E34165" w:rsidRDefault="00E34165" w:rsidP="00E34165">
      <w:r>
        <w:rPr>
          <w:rStyle w:val="CommentReference"/>
        </w:rPr>
        <w:annotationRef/>
      </w:r>
      <w:r>
        <w:rPr>
          <w:sz w:val="20"/>
          <w:szCs w:val="20"/>
        </w:rPr>
        <w:t>don't like introducing stress here just to introduce it later but i like the conclusion sentence of the paragraph linking the stress response system with the world of high chronic social stress and food avaliability</w:t>
      </w:r>
    </w:p>
  </w:comment>
  <w:comment w:id="8" w:author="Karen Crosby" w:date="2025-09-17T12:51:00Z" w:initials="KC">
    <w:p w14:paraId="22AD889D" w14:textId="77777777" w:rsidR="004D666A" w:rsidRDefault="004D666A" w:rsidP="004D666A">
      <w:pPr>
        <w:pStyle w:val="CommentText"/>
      </w:pPr>
      <w:r>
        <w:rPr>
          <w:rStyle w:val="CommentReference"/>
        </w:rPr>
        <w:annotationRef/>
      </w:r>
      <w:r>
        <w:t>There are others ways to activated the HPA axis…..and also activation of the HPA axis results in catecholamine release (cort first goes to the arenal medulla to release catecholamines before it travels anywhere else)</w:t>
      </w:r>
    </w:p>
  </w:comment>
  <w:comment w:id="12" w:author="Karen Crosby" w:date="2025-09-17T12:52:00Z" w:initials="KC">
    <w:p w14:paraId="4EC7A9F9" w14:textId="77777777" w:rsidR="004D666A" w:rsidRDefault="004D666A" w:rsidP="004D666A">
      <w:pPr>
        <w:pStyle w:val="CommentText"/>
      </w:pPr>
      <w:r>
        <w:rPr>
          <w:rStyle w:val="CommentReference"/>
        </w:rPr>
        <w:annotationRef/>
      </w:r>
      <w:r>
        <w:t>Or?</w:t>
      </w:r>
    </w:p>
  </w:comment>
  <w:comment w:id="16" w:author="Ruby Muzzatti" w:date="2025-08-29T09:13:00Z" w:initials="RM">
    <w:p w14:paraId="3DFA1F04" w14:textId="07A08698" w:rsidR="00E34165" w:rsidRDefault="00E34165" w:rsidP="00E34165">
      <w:r>
        <w:rPr>
          <w:rStyle w:val="CommentReference"/>
        </w:rPr>
        <w:annotationRef/>
      </w:r>
      <w:r>
        <w:rPr>
          <w:sz w:val="20"/>
          <w:szCs w:val="20"/>
        </w:rPr>
        <w:t>elaborate on how</w:t>
      </w:r>
    </w:p>
  </w:comment>
  <w:comment w:id="15" w:author="Karen Crosby" w:date="2025-09-17T12:54:00Z" w:initials="KC">
    <w:p w14:paraId="6364E33F" w14:textId="77777777" w:rsidR="004D666A" w:rsidRDefault="004D666A" w:rsidP="004D666A">
      <w:pPr>
        <w:pStyle w:val="CommentText"/>
      </w:pPr>
      <w:r>
        <w:rPr>
          <w:rStyle w:val="CommentReference"/>
        </w:rPr>
        <w:annotationRef/>
      </w:r>
      <w:r>
        <w:t>I think I would leave this out and just start the next paragraph talking about chronic</w:t>
      </w:r>
    </w:p>
  </w:comment>
  <w:comment w:id="20" w:author="Ruby Muzzatti" w:date="2025-08-29T15:02:00Z" w:initials="RM">
    <w:p w14:paraId="08998D5A" w14:textId="53B174DC" w:rsidR="00AC1B0D" w:rsidRDefault="00AC1B0D" w:rsidP="00AC1B0D">
      <w:r>
        <w:rPr>
          <w:rStyle w:val="CommentReference"/>
        </w:rPr>
        <w:annotationRef/>
      </w:r>
      <w:r>
        <w:rPr>
          <w:sz w:val="20"/>
          <w:szCs w:val="20"/>
        </w:rPr>
        <w:t>maybe irrelevant, kinda random</w:t>
      </w:r>
    </w:p>
  </w:comment>
  <w:comment w:id="21" w:author="Karen Crosby" w:date="2025-09-17T12:57:00Z" w:initials="KC">
    <w:p w14:paraId="014E6DED" w14:textId="77777777" w:rsidR="007145A4" w:rsidRDefault="007145A4" w:rsidP="007145A4">
      <w:pPr>
        <w:pStyle w:val="CommentText"/>
      </w:pPr>
      <w:r>
        <w:rPr>
          <w:rStyle w:val="CommentReference"/>
        </w:rPr>
        <w:annotationRef/>
      </w:r>
      <w:r>
        <w:t>agree</w:t>
      </w:r>
    </w:p>
  </w:comment>
  <w:comment w:id="18" w:author="Karen Crosby" w:date="2025-09-17T12:56:00Z" w:initials="KC">
    <w:p w14:paraId="2EC94FAF" w14:textId="5A871308" w:rsidR="004D666A" w:rsidRDefault="004D666A" w:rsidP="004D666A">
      <w:pPr>
        <w:pStyle w:val="CommentText"/>
      </w:pPr>
      <w:r>
        <w:rPr>
          <w:rStyle w:val="CommentReference"/>
        </w:rPr>
        <w:annotationRef/>
      </w:r>
      <w:r>
        <w:t>This is complicated.  Can you start by introducing the idea that cort levels can remain elevated (for ex. with repeated exposure to different stressors) and then talk about why that is harmful?</w:t>
      </w:r>
    </w:p>
  </w:comment>
  <w:comment w:id="22" w:author="Ruby Muzzatti" w:date="2025-08-29T09:20:00Z" w:initials="RM">
    <w:p w14:paraId="174E4515" w14:textId="594FFBFA" w:rsidR="00D82A3D" w:rsidRDefault="00D82A3D" w:rsidP="00D82A3D">
      <w:r>
        <w:rPr>
          <w:rStyle w:val="CommentReference"/>
        </w:rPr>
        <w:annotationRef/>
      </w:r>
      <w:r>
        <w:rPr>
          <w:sz w:val="20"/>
          <w:szCs w:val="20"/>
        </w:rPr>
        <w:t>this is saying the same as the first paragraph where i say that the SAM activates the HPA</w:t>
      </w:r>
    </w:p>
  </w:comment>
  <w:comment w:id="23" w:author="Ruby Muzzatti" w:date="2025-08-29T09:20:00Z" w:initials="RM">
    <w:p w14:paraId="30BCF040" w14:textId="77777777" w:rsidR="00D82A3D" w:rsidRDefault="00D82A3D" w:rsidP="00D82A3D">
      <w:r>
        <w:rPr>
          <w:rStyle w:val="CommentReference"/>
        </w:rPr>
        <w:annotationRef/>
      </w:r>
      <w:r>
        <w:rPr>
          <w:sz w:val="20"/>
          <w:szCs w:val="20"/>
        </w:rPr>
        <w:t>but i like the next sentence about the cross talk</w:t>
      </w:r>
    </w:p>
  </w:comment>
  <w:comment w:id="24" w:author="Karen Crosby" w:date="2025-09-17T12:58:00Z" w:initials="KC">
    <w:p w14:paraId="2B76CDC3" w14:textId="77777777" w:rsidR="007145A4" w:rsidRDefault="007145A4" w:rsidP="007145A4">
      <w:pPr>
        <w:pStyle w:val="CommentText"/>
      </w:pPr>
      <w:r>
        <w:rPr>
          <w:rStyle w:val="CommentReference"/>
        </w:rPr>
        <w:annotationRef/>
      </w:r>
      <w:r>
        <w:t>I don’t love the focus on the LC because there are so many neurons that project to the PVN...</w:t>
      </w:r>
    </w:p>
  </w:comment>
  <w:comment w:id="25" w:author="Karen Crosby" w:date="2025-09-17T12:58:00Z" w:initials="KC">
    <w:p w14:paraId="4431BC51" w14:textId="77777777" w:rsidR="007145A4" w:rsidRDefault="007145A4" w:rsidP="007145A4">
      <w:pPr>
        <w:pStyle w:val="CommentText"/>
      </w:pPr>
      <w:r>
        <w:rPr>
          <w:rStyle w:val="CommentReference"/>
        </w:rPr>
        <w:annotationRef/>
      </w:r>
      <w:r>
        <w:t>You can definitely mention it, but be careful not to make it sound like this is THE pathway</w:t>
      </w:r>
    </w:p>
  </w:comment>
  <w:comment w:id="17" w:author="Ruby Muzzatti" w:date="2025-08-29T15:26:00Z" w:initials="RM">
    <w:p w14:paraId="52B6B7A3" w14:textId="416F2EB8" w:rsidR="00B90C0A" w:rsidRDefault="00B90C0A" w:rsidP="00B90C0A">
      <w:r>
        <w:rPr>
          <w:rStyle w:val="CommentReference"/>
        </w:rPr>
        <w:annotationRef/>
      </w:r>
      <w:r>
        <w:rPr>
          <w:sz w:val="20"/>
          <w:szCs w:val="20"/>
        </w:rPr>
        <w:t>maybe cut all of this?</w:t>
      </w:r>
    </w:p>
  </w:comment>
  <w:comment w:id="19" w:author="Karen Crosby" w:date="2025-09-17T12:57:00Z" w:initials="KC">
    <w:p w14:paraId="687EEA42" w14:textId="77777777" w:rsidR="007145A4" w:rsidRDefault="007145A4" w:rsidP="007145A4">
      <w:pPr>
        <w:pStyle w:val="CommentText"/>
      </w:pPr>
      <w:r>
        <w:rPr>
          <w:rStyle w:val="CommentReference"/>
        </w:rPr>
        <w:annotationRef/>
      </w:r>
      <w:r>
        <w:t xml:space="preserve">Yes, it is confusing.  </w:t>
      </w:r>
    </w:p>
  </w:comment>
  <w:comment w:id="28" w:author="Karen Crosby" w:date="2025-09-17T13:01:00Z" w:initials="KC">
    <w:p w14:paraId="21FCDB0C" w14:textId="77777777" w:rsidR="007145A4" w:rsidRDefault="007145A4" w:rsidP="007145A4">
      <w:pPr>
        <w:pStyle w:val="CommentText"/>
      </w:pPr>
      <w:r>
        <w:rPr>
          <w:rStyle w:val="CommentReference"/>
        </w:rPr>
        <w:annotationRef/>
      </w:r>
      <w:r>
        <w:t>I think this should go above when you lead from acute to chronic stress.  Then, start this paragraph off with the link between stress and feeding</w:t>
      </w:r>
    </w:p>
  </w:comment>
  <w:comment w:id="40" w:author="Karen Crosby" w:date="2025-09-17T13:03:00Z" w:initials="KC">
    <w:p w14:paraId="2C2F37BB" w14:textId="77777777" w:rsidR="007145A4" w:rsidRDefault="007145A4" w:rsidP="007145A4">
      <w:pPr>
        <w:pStyle w:val="CommentText"/>
      </w:pPr>
      <w:r>
        <w:rPr>
          <w:rStyle w:val="CommentReference"/>
        </w:rPr>
        <w:annotationRef/>
      </w:r>
      <w:r>
        <w:t xml:space="preserve">You weren’t talking about a balance between these above </w:t>
      </w:r>
    </w:p>
  </w:comment>
  <w:comment w:id="42" w:author="Karen Crosby" w:date="2025-09-17T13:04:00Z" w:initials="KC">
    <w:p w14:paraId="3F660866" w14:textId="77777777" w:rsidR="007145A4" w:rsidRDefault="007145A4" w:rsidP="007145A4">
      <w:pPr>
        <w:pStyle w:val="CommentText"/>
      </w:pPr>
      <w:r>
        <w:rPr>
          <w:rStyle w:val="CommentReference"/>
        </w:rPr>
        <w:annotationRef/>
      </w:r>
      <w:r>
        <w:t>Also suppressed by CRH with acute stress</w:t>
      </w:r>
    </w:p>
  </w:comment>
  <w:comment w:id="45" w:author="Karen Crosby" w:date="2025-09-17T13:04:00Z" w:initials="KC">
    <w:p w14:paraId="19A79EC5" w14:textId="77777777" w:rsidR="007145A4" w:rsidRDefault="007145A4" w:rsidP="007145A4">
      <w:pPr>
        <w:pStyle w:val="CommentText"/>
      </w:pPr>
      <w:r>
        <w:rPr>
          <w:rStyle w:val="CommentReference"/>
        </w:rPr>
        <w:annotationRef/>
      </w:r>
      <w:r>
        <w:t>And CRH</w:t>
      </w:r>
    </w:p>
  </w:comment>
  <w:comment w:id="46" w:author="Karen Crosby" w:date="2025-09-17T13:05:00Z" w:initials="KC">
    <w:p w14:paraId="06719BEA" w14:textId="77777777" w:rsidR="007145A4" w:rsidRDefault="007145A4" w:rsidP="007145A4">
      <w:pPr>
        <w:pStyle w:val="CommentText"/>
      </w:pPr>
      <w:r>
        <w:rPr>
          <w:rStyle w:val="CommentReference"/>
        </w:rPr>
        <w:annotationRef/>
      </w:r>
      <w:r>
        <w:t>How?  And how is this related to changes in appetite?</w:t>
      </w:r>
    </w:p>
  </w:comment>
  <w:comment w:id="47" w:author="Karen Crosby" w:date="2025-09-17T13:06:00Z" w:initials="KC">
    <w:p w14:paraId="609886B2" w14:textId="77777777" w:rsidR="007145A4" w:rsidRDefault="007145A4" w:rsidP="007145A4">
      <w:pPr>
        <w:pStyle w:val="CommentText"/>
      </w:pPr>
      <w:r>
        <w:rPr>
          <w:rStyle w:val="CommentReference"/>
        </w:rPr>
        <w:annotationRef/>
      </w:r>
      <w:r>
        <w:t>Remember Cort makes eCBs which normally trigger feedback inhibition, and this no longer happens with chronic stress because the receptors are pulled inside the membrane</w:t>
      </w:r>
    </w:p>
  </w:comment>
  <w:comment w:id="48" w:author="Karen Crosby" w:date="2025-09-17T13:08:00Z" w:initials="KC">
    <w:p w14:paraId="7C35EE85" w14:textId="77777777" w:rsidR="00113D86" w:rsidRDefault="00113D86" w:rsidP="00113D86">
      <w:pPr>
        <w:pStyle w:val="CommentText"/>
      </w:pPr>
      <w:r>
        <w:rPr>
          <w:rStyle w:val="CommentReference"/>
        </w:rPr>
        <w:annotationRef/>
      </w:r>
      <w:r>
        <w:t xml:space="preserve">This doesn’t flow from the last sentence.  You can first introduce the idea that cort levels can stay elevated = chronic stress...then in a new paragraph, talk about the link between chronic stress and eating </w:t>
      </w:r>
    </w:p>
  </w:comment>
  <w:comment w:id="49" w:author="Karen Crosby" w:date="2025-09-17T13:09:00Z" w:initials="KC">
    <w:p w14:paraId="375E1F97" w14:textId="77777777" w:rsidR="00113D86" w:rsidRDefault="00113D86" w:rsidP="00113D86">
      <w:pPr>
        <w:pStyle w:val="CommentText"/>
      </w:pPr>
      <w:r>
        <w:rPr>
          <w:rStyle w:val="CommentReference"/>
        </w:rPr>
        <w:annotationRef/>
      </w:r>
      <w:r>
        <w:t xml:space="preserve">I think I know what you are trying to say here, but the wording here is strange </w:t>
      </w:r>
    </w:p>
  </w:comment>
  <w:comment w:id="50" w:author="Karen Crosby" w:date="2025-09-17T13:11:00Z" w:initials="KC">
    <w:p w14:paraId="6731EDA2" w14:textId="77777777" w:rsidR="00113D86" w:rsidRDefault="00113D86" w:rsidP="00113D86">
      <w:pPr>
        <w:pStyle w:val="CommentText"/>
      </w:pPr>
      <w:r>
        <w:rPr>
          <w:rStyle w:val="CommentReference"/>
        </w:rPr>
        <w:annotationRef/>
      </w:r>
      <w:r>
        <w:t xml:space="preserve">Lead into this a bit better - “although there is a strong link between stress and eating, the mechanisms are not entirely understood”….then lead into the hypothalamus </w:t>
      </w:r>
    </w:p>
  </w:comment>
  <w:comment w:id="51" w:author="Karen Crosby" w:date="2025-09-17T13:11:00Z" w:initials="KC">
    <w:p w14:paraId="0B10F049" w14:textId="77777777" w:rsidR="00113D86" w:rsidRDefault="00113D86" w:rsidP="00113D86">
      <w:pPr>
        <w:pStyle w:val="CommentText"/>
      </w:pPr>
      <w:r>
        <w:rPr>
          <w:rStyle w:val="CommentReference"/>
        </w:rPr>
        <w:annotationRef/>
      </w:r>
      <w:r>
        <w:t>Long sentence - wording could be improved</w:t>
      </w:r>
    </w:p>
  </w:comment>
  <w:comment w:id="61" w:author="Karen Crosby" w:date="2025-09-17T13:16:00Z" w:initials="KC">
    <w:p w14:paraId="138EE8E8" w14:textId="77777777" w:rsidR="00113D86" w:rsidRDefault="00113D86" w:rsidP="00113D86">
      <w:pPr>
        <w:pStyle w:val="CommentText"/>
      </w:pPr>
      <w:r>
        <w:rPr>
          <w:rStyle w:val="CommentReference"/>
        </w:rPr>
        <w:annotationRef/>
      </w:r>
      <w:r>
        <w:t>Find a better way to word this - are you trying to say that these studied demonstrated different nuclei have different effects on appetite?</w:t>
      </w:r>
    </w:p>
  </w:comment>
  <w:comment w:id="66" w:author="Karen Crosby" w:date="2025-09-17T13:20:00Z" w:initials="KC">
    <w:p w14:paraId="37B1A89D" w14:textId="77777777" w:rsidR="000A5032" w:rsidRDefault="000A5032" w:rsidP="000A5032">
      <w:pPr>
        <w:pStyle w:val="CommentText"/>
      </w:pPr>
      <w:r>
        <w:rPr>
          <w:rStyle w:val="CommentReference"/>
        </w:rPr>
        <w:annotationRef/>
      </w:r>
      <w:r>
        <w:t>This is good, but you are only talking about the earliest studies linking the DMH to eating.  There are so many more recent advanced studies (ex. chemogenetics, optogenetics) that show that the DMH is linked to feeding</w:t>
      </w:r>
    </w:p>
  </w:comment>
  <w:comment w:id="67" w:author="Karen Crosby" w:date="2025-09-17T22:14:00Z" w:initials="KC">
    <w:p w14:paraId="2016082A" w14:textId="77777777" w:rsidR="00A2413F" w:rsidRDefault="00A2413F" w:rsidP="00A2413F">
      <w:pPr>
        <w:pStyle w:val="CommentText"/>
      </w:pPr>
      <w:r>
        <w:rPr>
          <w:rStyle w:val="CommentReference"/>
        </w:rPr>
        <w:annotationRef/>
      </w:r>
      <w:r>
        <w:t>I would start here by saying that the DMH is an upstream regulator of the PVN and then you can talk about the glut and GABA projections</w:t>
      </w:r>
    </w:p>
  </w:comment>
  <w:comment w:id="69" w:author="Karen Crosby" w:date="2025-09-17T22:15:00Z" w:initials="KC">
    <w:p w14:paraId="607B9D14" w14:textId="77777777" w:rsidR="00A2413F" w:rsidRDefault="00A2413F" w:rsidP="00A2413F">
      <w:pPr>
        <w:pStyle w:val="CommentText"/>
      </w:pPr>
      <w:r>
        <w:rPr>
          <w:rStyle w:val="CommentReference"/>
        </w:rPr>
        <w:annotationRef/>
      </w:r>
      <w:r>
        <w:t>This is a review - you should cite the paper that shows this</w:t>
      </w:r>
    </w:p>
  </w:comment>
  <w:comment w:id="72" w:author="Karen Crosby" w:date="2025-09-17T22:33:00Z" w:initials="KC">
    <w:p w14:paraId="2562D832" w14:textId="77777777" w:rsidR="0013658D" w:rsidRDefault="0013658D" w:rsidP="0013658D">
      <w:pPr>
        <w:pStyle w:val="CommentText"/>
      </w:pPr>
      <w:r>
        <w:rPr>
          <w:rStyle w:val="CommentReference"/>
        </w:rPr>
        <w:annotationRef/>
      </w:r>
      <w:r>
        <w:t>You have already talked some about glutamate and GABA neurons and projections, so this feels a bit simple</w:t>
      </w:r>
    </w:p>
  </w:comment>
  <w:comment w:id="73" w:author="Karen Crosby" w:date="2025-09-17T22:40:00Z" w:initials="KC">
    <w:p w14:paraId="63711FC9" w14:textId="77777777" w:rsidR="0013658D" w:rsidRDefault="0013658D" w:rsidP="0013658D">
      <w:pPr>
        <w:pStyle w:val="CommentText"/>
      </w:pPr>
      <w:r>
        <w:rPr>
          <w:rStyle w:val="CommentReference"/>
        </w:rPr>
        <w:annotationRef/>
      </w:r>
      <w:r>
        <w:t>We can talk about the order and see if we can make this work</w:t>
      </w:r>
    </w:p>
  </w:comment>
  <w:comment w:id="74" w:author="Ruby Muzzatti" w:date="2025-08-29T10:21:00Z" w:initials="RM">
    <w:p w14:paraId="1028B5F7" w14:textId="012AB224" w:rsidR="000854FD" w:rsidRDefault="000854FD" w:rsidP="000854FD">
      <w:r>
        <w:rPr>
          <w:rStyle w:val="CommentReference"/>
        </w:rPr>
        <w:annotationRef/>
      </w:r>
      <w:r>
        <w:rPr>
          <w:sz w:val="20"/>
          <w:szCs w:val="20"/>
        </w:rPr>
        <w:t>elaborate</w:t>
      </w:r>
    </w:p>
  </w:comment>
  <w:comment w:id="82" w:author="Ruby Muzzatti" w:date="2025-08-29T16:05:00Z" w:initials="RM">
    <w:p w14:paraId="2B0516AB" w14:textId="77777777" w:rsidR="00CD1357" w:rsidRDefault="00CD1357" w:rsidP="00CD1357">
      <w:r>
        <w:rPr>
          <w:rStyle w:val="CommentReference"/>
        </w:rPr>
        <w:annotationRef/>
      </w:r>
      <w:r>
        <w:rPr>
          <w:sz w:val="20"/>
          <w:szCs w:val="20"/>
        </w:rPr>
        <w:t>how to phrase that I mean its dependent on the adrenal glands because we need those for the HPA axis</w:t>
      </w:r>
    </w:p>
  </w:comment>
  <w:comment w:id="81" w:author="Karen Crosby" w:date="2025-09-17T22:34:00Z" w:initials="KC">
    <w:p w14:paraId="144B637E" w14:textId="77777777" w:rsidR="0013658D" w:rsidRDefault="0013658D" w:rsidP="0013658D">
      <w:pPr>
        <w:pStyle w:val="CommentText"/>
      </w:pPr>
      <w:r>
        <w:rPr>
          <w:rStyle w:val="CommentReference"/>
        </w:rPr>
        <w:annotationRef/>
      </w:r>
      <w:r>
        <w:t>What does this mean?</w:t>
      </w:r>
    </w:p>
  </w:comment>
  <w:comment w:id="89" w:author="Karen Crosby" w:date="2025-09-17T22:38:00Z" w:initials="KC">
    <w:p w14:paraId="5B22180D" w14:textId="77777777" w:rsidR="0013658D" w:rsidRDefault="0013658D" w:rsidP="0013658D">
      <w:pPr>
        <w:pStyle w:val="CommentText"/>
      </w:pPr>
      <w:r>
        <w:rPr>
          <w:rStyle w:val="CommentReference"/>
        </w:rPr>
        <w:annotationRef/>
      </w:r>
      <w:r>
        <w:t>Perhaps introduce this section by saying that stress could trigger long lasting changes in the strength of synapses...and these changes can manifest as LTP, LTD….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472E85" w15:done="0"/>
  <w15:commentEx w15:paraId="4D21B973" w15:done="0"/>
  <w15:commentEx w15:paraId="22AD889D" w15:done="0"/>
  <w15:commentEx w15:paraId="4EC7A9F9" w15:done="0"/>
  <w15:commentEx w15:paraId="3DFA1F04" w15:done="0"/>
  <w15:commentEx w15:paraId="6364E33F" w15:done="0"/>
  <w15:commentEx w15:paraId="08998D5A" w15:done="0"/>
  <w15:commentEx w15:paraId="014E6DED" w15:paraIdParent="08998D5A" w15:done="0"/>
  <w15:commentEx w15:paraId="2EC94FAF" w15:done="0"/>
  <w15:commentEx w15:paraId="174E4515" w15:done="0"/>
  <w15:commentEx w15:paraId="30BCF040" w15:paraIdParent="174E4515" w15:done="0"/>
  <w15:commentEx w15:paraId="2B76CDC3" w15:paraIdParent="174E4515" w15:done="0"/>
  <w15:commentEx w15:paraId="4431BC51" w15:paraIdParent="174E4515" w15:done="0"/>
  <w15:commentEx w15:paraId="52B6B7A3" w15:done="0"/>
  <w15:commentEx w15:paraId="687EEA42" w15:paraIdParent="52B6B7A3" w15:done="0"/>
  <w15:commentEx w15:paraId="21FCDB0C" w15:done="0"/>
  <w15:commentEx w15:paraId="2C2F37BB" w15:done="0"/>
  <w15:commentEx w15:paraId="3F660866" w15:done="0"/>
  <w15:commentEx w15:paraId="19A79EC5" w15:done="0"/>
  <w15:commentEx w15:paraId="06719BEA" w15:paraIdParent="19A79EC5" w15:done="0"/>
  <w15:commentEx w15:paraId="609886B2" w15:paraIdParent="19A79EC5" w15:done="0"/>
  <w15:commentEx w15:paraId="7C35EE85" w15:done="0"/>
  <w15:commentEx w15:paraId="375E1F97" w15:done="0"/>
  <w15:commentEx w15:paraId="6731EDA2" w15:done="0"/>
  <w15:commentEx w15:paraId="0B10F049" w15:done="0"/>
  <w15:commentEx w15:paraId="138EE8E8" w15:done="0"/>
  <w15:commentEx w15:paraId="37B1A89D" w15:done="0"/>
  <w15:commentEx w15:paraId="2016082A" w15:done="0"/>
  <w15:commentEx w15:paraId="607B9D14" w15:done="0"/>
  <w15:commentEx w15:paraId="2562D832" w15:done="0"/>
  <w15:commentEx w15:paraId="63711FC9" w15:paraIdParent="2562D832" w15:done="0"/>
  <w15:commentEx w15:paraId="1028B5F7" w15:done="0"/>
  <w15:commentEx w15:paraId="2B0516AB" w15:done="0"/>
  <w15:commentEx w15:paraId="144B637E" w15:done="0"/>
  <w15:commentEx w15:paraId="5B2218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B9BCB2" w16cex:dateUtc="2025-09-17T15:46:00Z"/>
  <w16cex:commentExtensible w16cex:durableId="054BC2A0" w16cex:dateUtc="2025-08-29T12:05:00Z"/>
  <w16cex:commentExtensible w16cex:durableId="5D5A7B78" w16cex:dateUtc="2025-09-17T15:51:00Z"/>
  <w16cex:commentExtensible w16cex:durableId="16B57884" w16cex:dateUtc="2025-09-17T15:52:00Z"/>
  <w16cex:commentExtensible w16cex:durableId="3F150F89" w16cex:dateUtc="2025-08-29T12:13:00Z"/>
  <w16cex:commentExtensible w16cex:durableId="30D2E3A9" w16cex:dateUtc="2025-09-17T15:54:00Z"/>
  <w16cex:commentExtensible w16cex:durableId="6F7F20A6" w16cex:dateUtc="2025-08-29T18:02:00Z"/>
  <w16cex:commentExtensible w16cex:durableId="0B14F004" w16cex:dateUtc="2025-09-17T15:57:00Z"/>
  <w16cex:commentExtensible w16cex:durableId="6259782D" w16cex:dateUtc="2025-09-17T15:56:00Z"/>
  <w16cex:commentExtensible w16cex:durableId="51C3039B" w16cex:dateUtc="2025-08-29T12:20:00Z"/>
  <w16cex:commentExtensible w16cex:durableId="38E054A4" w16cex:dateUtc="2025-08-29T12:20:00Z"/>
  <w16cex:commentExtensible w16cex:durableId="778BC8F4" w16cex:dateUtc="2025-09-17T15:58:00Z"/>
  <w16cex:commentExtensible w16cex:durableId="5A2C6D4D" w16cex:dateUtc="2025-09-17T15:58:00Z"/>
  <w16cex:commentExtensible w16cex:durableId="08282AC5" w16cex:dateUtc="2025-08-29T18:26:00Z"/>
  <w16cex:commentExtensible w16cex:durableId="57D6C656" w16cex:dateUtc="2025-09-17T15:57:00Z"/>
  <w16cex:commentExtensible w16cex:durableId="58A6A446" w16cex:dateUtc="2025-09-17T16:01:00Z"/>
  <w16cex:commentExtensible w16cex:durableId="45AD7E1B" w16cex:dateUtc="2025-09-17T16:03:00Z"/>
  <w16cex:commentExtensible w16cex:durableId="70FE3CB4" w16cex:dateUtc="2025-09-17T16:04:00Z"/>
  <w16cex:commentExtensible w16cex:durableId="5D54CD35" w16cex:dateUtc="2025-09-17T16:04:00Z"/>
  <w16cex:commentExtensible w16cex:durableId="3603C992" w16cex:dateUtc="2025-09-17T16:05:00Z"/>
  <w16cex:commentExtensible w16cex:durableId="4B47656E" w16cex:dateUtc="2025-09-17T16:06:00Z"/>
  <w16cex:commentExtensible w16cex:durableId="0A1D6C3F" w16cex:dateUtc="2025-09-17T16:08:00Z"/>
  <w16cex:commentExtensible w16cex:durableId="5DD5BD24" w16cex:dateUtc="2025-09-17T16:09:00Z"/>
  <w16cex:commentExtensible w16cex:durableId="3B8759F9" w16cex:dateUtc="2025-09-17T16:11:00Z"/>
  <w16cex:commentExtensible w16cex:durableId="575E389B" w16cex:dateUtc="2025-09-17T16:11:00Z"/>
  <w16cex:commentExtensible w16cex:durableId="2370FD62" w16cex:dateUtc="2025-09-17T16:16:00Z"/>
  <w16cex:commentExtensible w16cex:durableId="76F2417F" w16cex:dateUtc="2025-09-17T16:20:00Z"/>
  <w16cex:commentExtensible w16cex:durableId="33C1C0ED" w16cex:dateUtc="2025-09-18T01:14:00Z"/>
  <w16cex:commentExtensible w16cex:durableId="04CBE0E9" w16cex:dateUtc="2025-09-18T01:15:00Z"/>
  <w16cex:commentExtensible w16cex:durableId="1C324A71" w16cex:dateUtc="2025-09-18T01:33:00Z"/>
  <w16cex:commentExtensible w16cex:durableId="08DF0857" w16cex:dateUtc="2025-09-18T01:40:00Z"/>
  <w16cex:commentExtensible w16cex:durableId="737B2CE5" w16cex:dateUtc="2025-08-29T13:21:00Z"/>
  <w16cex:commentExtensible w16cex:durableId="6135B060" w16cex:dateUtc="2025-08-29T19:05:00Z"/>
  <w16cex:commentExtensible w16cex:durableId="5818185F" w16cex:dateUtc="2025-09-18T01:34:00Z"/>
  <w16cex:commentExtensible w16cex:durableId="670C22FE" w16cex:dateUtc="2025-09-18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472E85" w16cid:durableId="10B9BCB2"/>
  <w16cid:commentId w16cid:paraId="4D21B973" w16cid:durableId="054BC2A0"/>
  <w16cid:commentId w16cid:paraId="22AD889D" w16cid:durableId="5D5A7B78"/>
  <w16cid:commentId w16cid:paraId="4EC7A9F9" w16cid:durableId="16B57884"/>
  <w16cid:commentId w16cid:paraId="3DFA1F04" w16cid:durableId="3F150F89"/>
  <w16cid:commentId w16cid:paraId="6364E33F" w16cid:durableId="30D2E3A9"/>
  <w16cid:commentId w16cid:paraId="08998D5A" w16cid:durableId="6F7F20A6"/>
  <w16cid:commentId w16cid:paraId="014E6DED" w16cid:durableId="0B14F004"/>
  <w16cid:commentId w16cid:paraId="2EC94FAF" w16cid:durableId="6259782D"/>
  <w16cid:commentId w16cid:paraId="174E4515" w16cid:durableId="51C3039B"/>
  <w16cid:commentId w16cid:paraId="30BCF040" w16cid:durableId="38E054A4"/>
  <w16cid:commentId w16cid:paraId="2B76CDC3" w16cid:durableId="778BC8F4"/>
  <w16cid:commentId w16cid:paraId="4431BC51" w16cid:durableId="5A2C6D4D"/>
  <w16cid:commentId w16cid:paraId="52B6B7A3" w16cid:durableId="08282AC5"/>
  <w16cid:commentId w16cid:paraId="687EEA42" w16cid:durableId="57D6C656"/>
  <w16cid:commentId w16cid:paraId="21FCDB0C" w16cid:durableId="58A6A446"/>
  <w16cid:commentId w16cid:paraId="2C2F37BB" w16cid:durableId="45AD7E1B"/>
  <w16cid:commentId w16cid:paraId="3F660866" w16cid:durableId="70FE3CB4"/>
  <w16cid:commentId w16cid:paraId="19A79EC5" w16cid:durableId="5D54CD35"/>
  <w16cid:commentId w16cid:paraId="06719BEA" w16cid:durableId="3603C992"/>
  <w16cid:commentId w16cid:paraId="609886B2" w16cid:durableId="4B47656E"/>
  <w16cid:commentId w16cid:paraId="7C35EE85" w16cid:durableId="0A1D6C3F"/>
  <w16cid:commentId w16cid:paraId="375E1F97" w16cid:durableId="5DD5BD24"/>
  <w16cid:commentId w16cid:paraId="6731EDA2" w16cid:durableId="3B8759F9"/>
  <w16cid:commentId w16cid:paraId="0B10F049" w16cid:durableId="575E389B"/>
  <w16cid:commentId w16cid:paraId="138EE8E8" w16cid:durableId="2370FD62"/>
  <w16cid:commentId w16cid:paraId="37B1A89D" w16cid:durableId="76F2417F"/>
  <w16cid:commentId w16cid:paraId="2016082A" w16cid:durableId="33C1C0ED"/>
  <w16cid:commentId w16cid:paraId="607B9D14" w16cid:durableId="04CBE0E9"/>
  <w16cid:commentId w16cid:paraId="2562D832" w16cid:durableId="1C324A71"/>
  <w16cid:commentId w16cid:paraId="63711FC9" w16cid:durableId="08DF0857"/>
  <w16cid:commentId w16cid:paraId="1028B5F7" w16cid:durableId="737B2CE5"/>
  <w16cid:commentId w16cid:paraId="2B0516AB" w16cid:durableId="6135B060"/>
  <w16cid:commentId w16cid:paraId="144B637E" w16cid:durableId="5818185F"/>
  <w16cid:commentId w16cid:paraId="5B22180D" w16cid:durableId="670C22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48757" w14:textId="77777777" w:rsidR="00DF6C02" w:rsidRDefault="00DF6C02" w:rsidP="00530AFA">
      <w:pPr>
        <w:spacing w:after="0" w:line="240" w:lineRule="auto"/>
      </w:pPr>
      <w:r>
        <w:separator/>
      </w:r>
    </w:p>
  </w:endnote>
  <w:endnote w:type="continuationSeparator" w:id="0">
    <w:p w14:paraId="7ABF199B" w14:textId="77777777" w:rsidR="00DF6C02" w:rsidRDefault="00DF6C02" w:rsidP="0053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36603" w14:textId="77777777" w:rsidR="00DF6C02" w:rsidRDefault="00DF6C02" w:rsidP="00530AFA">
      <w:pPr>
        <w:spacing w:after="0" w:line="240" w:lineRule="auto"/>
      </w:pPr>
      <w:r>
        <w:separator/>
      </w:r>
    </w:p>
  </w:footnote>
  <w:footnote w:type="continuationSeparator" w:id="0">
    <w:p w14:paraId="168120B0" w14:textId="77777777" w:rsidR="00DF6C02" w:rsidRDefault="00DF6C02" w:rsidP="00530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0027753"/>
      <w:docPartObj>
        <w:docPartGallery w:val="Page Numbers (Top of Page)"/>
        <w:docPartUnique/>
      </w:docPartObj>
    </w:sdtPr>
    <w:sdtContent>
      <w:p w14:paraId="69C6D44A" w14:textId="07FAE244" w:rsidR="00D60AC8" w:rsidRDefault="00D60AC8" w:rsidP="00251C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6D086B1" w14:textId="77777777" w:rsidR="00D60AC8" w:rsidRDefault="00D60AC8" w:rsidP="00D60A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54324672"/>
      <w:docPartObj>
        <w:docPartGallery w:val="Page Numbers (Top of Page)"/>
        <w:docPartUnique/>
      </w:docPartObj>
    </w:sdtPr>
    <w:sdtContent>
      <w:p w14:paraId="07989764" w14:textId="6F177F22" w:rsidR="00D60AC8" w:rsidRDefault="00D60AC8" w:rsidP="00251CC9">
        <w:pPr>
          <w:pStyle w:val="Header"/>
          <w:framePr w:wrap="none" w:vAnchor="text" w:hAnchor="margin" w:xAlign="right" w:y="1"/>
          <w:rPr>
            <w:rStyle w:val="PageNumber"/>
          </w:rPr>
        </w:pPr>
        <w:r w:rsidRPr="00D60AC8">
          <w:rPr>
            <w:rStyle w:val="PageNumber"/>
            <w:rFonts w:ascii="Times New Roman" w:hAnsi="Times New Roman" w:cs="Times New Roman"/>
          </w:rPr>
          <w:fldChar w:fldCharType="begin"/>
        </w:r>
        <w:r w:rsidRPr="00D60AC8">
          <w:rPr>
            <w:rStyle w:val="PageNumber"/>
            <w:rFonts w:ascii="Times New Roman" w:hAnsi="Times New Roman" w:cs="Times New Roman"/>
          </w:rPr>
          <w:instrText xml:space="preserve"> PAGE </w:instrText>
        </w:r>
        <w:r w:rsidRPr="00D60AC8">
          <w:rPr>
            <w:rStyle w:val="PageNumber"/>
            <w:rFonts w:ascii="Times New Roman" w:hAnsi="Times New Roman" w:cs="Times New Roman"/>
          </w:rPr>
          <w:fldChar w:fldCharType="separate"/>
        </w:r>
        <w:r w:rsidRPr="00D60AC8">
          <w:rPr>
            <w:rStyle w:val="PageNumber"/>
            <w:rFonts w:ascii="Times New Roman" w:hAnsi="Times New Roman" w:cs="Times New Roman"/>
            <w:noProof/>
          </w:rPr>
          <w:t>1</w:t>
        </w:r>
        <w:r w:rsidRPr="00D60AC8">
          <w:rPr>
            <w:rStyle w:val="PageNumber"/>
            <w:rFonts w:ascii="Times New Roman" w:hAnsi="Times New Roman" w:cs="Times New Roman"/>
          </w:rPr>
          <w:fldChar w:fldCharType="end"/>
        </w:r>
      </w:p>
    </w:sdtContent>
  </w:sdt>
  <w:p w14:paraId="4475CD36" w14:textId="77777777" w:rsidR="00D60AC8" w:rsidRDefault="00D60AC8" w:rsidP="00D60AC8">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ren Crosby">
    <w15:presenceInfo w15:providerId="AD" w15:userId="S::kcrosby@mta.ca::6d3df150-a32e-4e96-aa9e-8b9ee51e6d6d"/>
  </w15:person>
  <w15:person w15:author="Ruby Muzzatti">
    <w15:presenceInfo w15:providerId="AD" w15:userId="S::rmuzzatti@mta.ca::06721fba-56c5-47ec-88bc-4721d552db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A3"/>
    <w:rsid w:val="00000E4C"/>
    <w:rsid w:val="000014D7"/>
    <w:rsid w:val="00007E4C"/>
    <w:rsid w:val="00010016"/>
    <w:rsid w:val="00015502"/>
    <w:rsid w:val="000302DF"/>
    <w:rsid w:val="000305C2"/>
    <w:rsid w:val="00032417"/>
    <w:rsid w:val="00035599"/>
    <w:rsid w:val="00046C80"/>
    <w:rsid w:val="00052200"/>
    <w:rsid w:val="00063692"/>
    <w:rsid w:val="000854FD"/>
    <w:rsid w:val="00086B01"/>
    <w:rsid w:val="000876FB"/>
    <w:rsid w:val="00095A2F"/>
    <w:rsid w:val="000A0A15"/>
    <w:rsid w:val="000A18FE"/>
    <w:rsid w:val="000A4554"/>
    <w:rsid w:val="000A4B40"/>
    <w:rsid w:val="000A5032"/>
    <w:rsid w:val="000B0C9E"/>
    <w:rsid w:val="000B6CBF"/>
    <w:rsid w:val="000B7CC6"/>
    <w:rsid w:val="000C3D8D"/>
    <w:rsid w:val="000E1DF9"/>
    <w:rsid w:val="000E1E92"/>
    <w:rsid w:val="000E3451"/>
    <w:rsid w:val="000F434F"/>
    <w:rsid w:val="00101593"/>
    <w:rsid w:val="001046F5"/>
    <w:rsid w:val="00105144"/>
    <w:rsid w:val="0010575F"/>
    <w:rsid w:val="00107592"/>
    <w:rsid w:val="00112FF8"/>
    <w:rsid w:val="00113D86"/>
    <w:rsid w:val="00122672"/>
    <w:rsid w:val="0013462B"/>
    <w:rsid w:val="0013658D"/>
    <w:rsid w:val="0013788F"/>
    <w:rsid w:val="001411F2"/>
    <w:rsid w:val="001549EE"/>
    <w:rsid w:val="00157E14"/>
    <w:rsid w:val="00177377"/>
    <w:rsid w:val="0019077B"/>
    <w:rsid w:val="00194065"/>
    <w:rsid w:val="00196286"/>
    <w:rsid w:val="001A56D9"/>
    <w:rsid w:val="001C248D"/>
    <w:rsid w:val="001C2BA9"/>
    <w:rsid w:val="001C3272"/>
    <w:rsid w:val="001C3F42"/>
    <w:rsid w:val="001C7A9F"/>
    <w:rsid w:val="001D1B68"/>
    <w:rsid w:val="001E231C"/>
    <w:rsid w:val="001E4954"/>
    <w:rsid w:val="001F08BD"/>
    <w:rsid w:val="001F3820"/>
    <w:rsid w:val="00200EDB"/>
    <w:rsid w:val="00201274"/>
    <w:rsid w:val="00222A2D"/>
    <w:rsid w:val="00231B0F"/>
    <w:rsid w:val="0024716F"/>
    <w:rsid w:val="002517AA"/>
    <w:rsid w:val="00251FC0"/>
    <w:rsid w:val="00254F9E"/>
    <w:rsid w:val="00260DAC"/>
    <w:rsid w:val="0027257D"/>
    <w:rsid w:val="00285C10"/>
    <w:rsid w:val="00292BDD"/>
    <w:rsid w:val="00294A4D"/>
    <w:rsid w:val="0029546D"/>
    <w:rsid w:val="002A021B"/>
    <w:rsid w:val="002B2A47"/>
    <w:rsid w:val="002B3C67"/>
    <w:rsid w:val="002C0785"/>
    <w:rsid w:val="002E03FC"/>
    <w:rsid w:val="002F48F4"/>
    <w:rsid w:val="002F6EA6"/>
    <w:rsid w:val="00301B4A"/>
    <w:rsid w:val="003039F0"/>
    <w:rsid w:val="00303F03"/>
    <w:rsid w:val="00316C43"/>
    <w:rsid w:val="00323E82"/>
    <w:rsid w:val="00326059"/>
    <w:rsid w:val="00332EB3"/>
    <w:rsid w:val="00334C9F"/>
    <w:rsid w:val="003461CD"/>
    <w:rsid w:val="0035654B"/>
    <w:rsid w:val="00363E32"/>
    <w:rsid w:val="0039153A"/>
    <w:rsid w:val="00393D3F"/>
    <w:rsid w:val="003C5F85"/>
    <w:rsid w:val="003D20F6"/>
    <w:rsid w:val="003F1765"/>
    <w:rsid w:val="00413D01"/>
    <w:rsid w:val="00432B21"/>
    <w:rsid w:val="0043474C"/>
    <w:rsid w:val="0044173A"/>
    <w:rsid w:val="00455D85"/>
    <w:rsid w:val="00457861"/>
    <w:rsid w:val="004625A3"/>
    <w:rsid w:val="0046307D"/>
    <w:rsid w:val="004809D0"/>
    <w:rsid w:val="00483C6F"/>
    <w:rsid w:val="004879BA"/>
    <w:rsid w:val="00490DD9"/>
    <w:rsid w:val="004975DB"/>
    <w:rsid w:val="004B6BBD"/>
    <w:rsid w:val="004D2A86"/>
    <w:rsid w:val="004D666A"/>
    <w:rsid w:val="0050344A"/>
    <w:rsid w:val="00510426"/>
    <w:rsid w:val="005137E5"/>
    <w:rsid w:val="00530AFA"/>
    <w:rsid w:val="005362CE"/>
    <w:rsid w:val="0054058D"/>
    <w:rsid w:val="005415F1"/>
    <w:rsid w:val="00545CC7"/>
    <w:rsid w:val="00564D3B"/>
    <w:rsid w:val="00566377"/>
    <w:rsid w:val="00567282"/>
    <w:rsid w:val="00582C38"/>
    <w:rsid w:val="005858A7"/>
    <w:rsid w:val="00587005"/>
    <w:rsid w:val="00592D45"/>
    <w:rsid w:val="005A66F8"/>
    <w:rsid w:val="005B140A"/>
    <w:rsid w:val="005B174E"/>
    <w:rsid w:val="005D0F60"/>
    <w:rsid w:val="005D34AA"/>
    <w:rsid w:val="005D36ED"/>
    <w:rsid w:val="005F7DA6"/>
    <w:rsid w:val="00600F09"/>
    <w:rsid w:val="006067C6"/>
    <w:rsid w:val="00610900"/>
    <w:rsid w:val="00615378"/>
    <w:rsid w:val="00622C61"/>
    <w:rsid w:val="00623C48"/>
    <w:rsid w:val="00633B3A"/>
    <w:rsid w:val="0064180F"/>
    <w:rsid w:val="00643970"/>
    <w:rsid w:val="00666C1A"/>
    <w:rsid w:val="00674D5E"/>
    <w:rsid w:val="006860E2"/>
    <w:rsid w:val="00694433"/>
    <w:rsid w:val="006A4095"/>
    <w:rsid w:val="006A4F66"/>
    <w:rsid w:val="006A67BA"/>
    <w:rsid w:val="006E2151"/>
    <w:rsid w:val="006E43DE"/>
    <w:rsid w:val="006E62B8"/>
    <w:rsid w:val="006E759B"/>
    <w:rsid w:val="006F4F19"/>
    <w:rsid w:val="007057CA"/>
    <w:rsid w:val="007066FB"/>
    <w:rsid w:val="007145A4"/>
    <w:rsid w:val="00715ED5"/>
    <w:rsid w:val="00721BA9"/>
    <w:rsid w:val="00721C4B"/>
    <w:rsid w:val="00730C7F"/>
    <w:rsid w:val="00731095"/>
    <w:rsid w:val="00746608"/>
    <w:rsid w:val="007474DF"/>
    <w:rsid w:val="00747AC5"/>
    <w:rsid w:val="00763B73"/>
    <w:rsid w:val="00763EA4"/>
    <w:rsid w:val="007656FE"/>
    <w:rsid w:val="00767891"/>
    <w:rsid w:val="00771E30"/>
    <w:rsid w:val="00772C25"/>
    <w:rsid w:val="007866BB"/>
    <w:rsid w:val="007C6F13"/>
    <w:rsid w:val="007C7099"/>
    <w:rsid w:val="007D4D4A"/>
    <w:rsid w:val="007D4D54"/>
    <w:rsid w:val="007D65A8"/>
    <w:rsid w:val="007F1A02"/>
    <w:rsid w:val="008032B0"/>
    <w:rsid w:val="0081155B"/>
    <w:rsid w:val="00821ADE"/>
    <w:rsid w:val="0082375A"/>
    <w:rsid w:val="00823E79"/>
    <w:rsid w:val="00850E72"/>
    <w:rsid w:val="0085223A"/>
    <w:rsid w:val="0086308B"/>
    <w:rsid w:val="0086639A"/>
    <w:rsid w:val="00875852"/>
    <w:rsid w:val="00877D91"/>
    <w:rsid w:val="008805FB"/>
    <w:rsid w:val="008829E8"/>
    <w:rsid w:val="008A186B"/>
    <w:rsid w:val="008A4522"/>
    <w:rsid w:val="008B0CB1"/>
    <w:rsid w:val="008D2ADF"/>
    <w:rsid w:val="008D5077"/>
    <w:rsid w:val="008E1BD3"/>
    <w:rsid w:val="008F08F9"/>
    <w:rsid w:val="008F521B"/>
    <w:rsid w:val="00913ED3"/>
    <w:rsid w:val="00924AC6"/>
    <w:rsid w:val="00931AC5"/>
    <w:rsid w:val="0094010E"/>
    <w:rsid w:val="00946E91"/>
    <w:rsid w:val="009515F4"/>
    <w:rsid w:val="009537D6"/>
    <w:rsid w:val="009623E4"/>
    <w:rsid w:val="00962521"/>
    <w:rsid w:val="009629C1"/>
    <w:rsid w:val="00964E6B"/>
    <w:rsid w:val="00972980"/>
    <w:rsid w:val="00977118"/>
    <w:rsid w:val="009823E7"/>
    <w:rsid w:val="009931C6"/>
    <w:rsid w:val="009966B3"/>
    <w:rsid w:val="009A515A"/>
    <w:rsid w:val="009B7374"/>
    <w:rsid w:val="009E1E73"/>
    <w:rsid w:val="009E3B47"/>
    <w:rsid w:val="009E5502"/>
    <w:rsid w:val="00A2413F"/>
    <w:rsid w:val="00A3644B"/>
    <w:rsid w:val="00A37E71"/>
    <w:rsid w:val="00A518B3"/>
    <w:rsid w:val="00A57711"/>
    <w:rsid w:val="00A67832"/>
    <w:rsid w:val="00A94B68"/>
    <w:rsid w:val="00A964F8"/>
    <w:rsid w:val="00AA4C83"/>
    <w:rsid w:val="00AB202A"/>
    <w:rsid w:val="00AC1B0D"/>
    <w:rsid w:val="00AC4C2F"/>
    <w:rsid w:val="00AC628B"/>
    <w:rsid w:val="00AD412F"/>
    <w:rsid w:val="00AD50E6"/>
    <w:rsid w:val="00AE11AF"/>
    <w:rsid w:val="00AF49C5"/>
    <w:rsid w:val="00B1011E"/>
    <w:rsid w:val="00B11ECB"/>
    <w:rsid w:val="00B215C2"/>
    <w:rsid w:val="00B30B24"/>
    <w:rsid w:val="00B36AE9"/>
    <w:rsid w:val="00B373B0"/>
    <w:rsid w:val="00B37AB0"/>
    <w:rsid w:val="00B525DD"/>
    <w:rsid w:val="00B80BE4"/>
    <w:rsid w:val="00B87C62"/>
    <w:rsid w:val="00B90C0A"/>
    <w:rsid w:val="00BA5714"/>
    <w:rsid w:val="00BB0D76"/>
    <w:rsid w:val="00BB1A31"/>
    <w:rsid w:val="00BE1232"/>
    <w:rsid w:val="00BF16AC"/>
    <w:rsid w:val="00BF1A47"/>
    <w:rsid w:val="00BF1B22"/>
    <w:rsid w:val="00BF34D1"/>
    <w:rsid w:val="00BF7C2D"/>
    <w:rsid w:val="00C03E16"/>
    <w:rsid w:val="00C308B5"/>
    <w:rsid w:val="00C546D7"/>
    <w:rsid w:val="00C568BD"/>
    <w:rsid w:val="00C81D91"/>
    <w:rsid w:val="00C86D14"/>
    <w:rsid w:val="00C95E0C"/>
    <w:rsid w:val="00CB464A"/>
    <w:rsid w:val="00CB63E2"/>
    <w:rsid w:val="00CB7020"/>
    <w:rsid w:val="00CC06D6"/>
    <w:rsid w:val="00CD1357"/>
    <w:rsid w:val="00CD2FAA"/>
    <w:rsid w:val="00CE3101"/>
    <w:rsid w:val="00CE6945"/>
    <w:rsid w:val="00D17B29"/>
    <w:rsid w:val="00D27C6C"/>
    <w:rsid w:val="00D37787"/>
    <w:rsid w:val="00D51163"/>
    <w:rsid w:val="00D6067C"/>
    <w:rsid w:val="00D60AC8"/>
    <w:rsid w:val="00D63E73"/>
    <w:rsid w:val="00D757BC"/>
    <w:rsid w:val="00D82A3D"/>
    <w:rsid w:val="00D94C2F"/>
    <w:rsid w:val="00DA1624"/>
    <w:rsid w:val="00DA6599"/>
    <w:rsid w:val="00DB07F5"/>
    <w:rsid w:val="00DB6E9E"/>
    <w:rsid w:val="00DC590C"/>
    <w:rsid w:val="00DC6524"/>
    <w:rsid w:val="00DD00D6"/>
    <w:rsid w:val="00DD3FD3"/>
    <w:rsid w:val="00DD7710"/>
    <w:rsid w:val="00DE6829"/>
    <w:rsid w:val="00DF20AD"/>
    <w:rsid w:val="00DF6C02"/>
    <w:rsid w:val="00E11D9F"/>
    <w:rsid w:val="00E163C5"/>
    <w:rsid w:val="00E34165"/>
    <w:rsid w:val="00E4219F"/>
    <w:rsid w:val="00E50CF4"/>
    <w:rsid w:val="00E52BA0"/>
    <w:rsid w:val="00E667CC"/>
    <w:rsid w:val="00E70BC6"/>
    <w:rsid w:val="00E974FA"/>
    <w:rsid w:val="00EA00F7"/>
    <w:rsid w:val="00EA6308"/>
    <w:rsid w:val="00EA654A"/>
    <w:rsid w:val="00EB13C3"/>
    <w:rsid w:val="00EC3AC1"/>
    <w:rsid w:val="00ED78C7"/>
    <w:rsid w:val="00EE260B"/>
    <w:rsid w:val="00EE7228"/>
    <w:rsid w:val="00EF1101"/>
    <w:rsid w:val="00EF2323"/>
    <w:rsid w:val="00EF64C2"/>
    <w:rsid w:val="00F22F37"/>
    <w:rsid w:val="00F2329B"/>
    <w:rsid w:val="00F2611E"/>
    <w:rsid w:val="00F27025"/>
    <w:rsid w:val="00F30195"/>
    <w:rsid w:val="00F34DF1"/>
    <w:rsid w:val="00F52F1C"/>
    <w:rsid w:val="00F87BDE"/>
    <w:rsid w:val="00F9283B"/>
    <w:rsid w:val="00F95772"/>
    <w:rsid w:val="00FB12E8"/>
    <w:rsid w:val="00FB154E"/>
    <w:rsid w:val="00FB3B7A"/>
    <w:rsid w:val="00FC3423"/>
    <w:rsid w:val="00FC3E5A"/>
    <w:rsid w:val="00FC3EF0"/>
    <w:rsid w:val="00FC43E5"/>
    <w:rsid w:val="00FE036C"/>
    <w:rsid w:val="00FF5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8970"/>
  <w15:chartTrackingRefBased/>
  <w15:docId w15:val="{7C61BE11-67B2-C944-944D-72E7FDEB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6ED"/>
  </w:style>
  <w:style w:type="paragraph" w:styleId="Heading1">
    <w:name w:val="heading 1"/>
    <w:basedOn w:val="Normal"/>
    <w:next w:val="Normal"/>
    <w:link w:val="Heading1Char"/>
    <w:uiPriority w:val="9"/>
    <w:qFormat/>
    <w:rsid w:val="00462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5A3"/>
    <w:rPr>
      <w:rFonts w:eastAsiaTheme="majorEastAsia" w:cstheme="majorBidi"/>
      <w:color w:val="272727" w:themeColor="text1" w:themeTint="D8"/>
    </w:rPr>
  </w:style>
  <w:style w:type="paragraph" w:styleId="Title">
    <w:name w:val="Title"/>
    <w:basedOn w:val="Normal"/>
    <w:next w:val="Normal"/>
    <w:link w:val="TitleChar"/>
    <w:uiPriority w:val="10"/>
    <w:qFormat/>
    <w:rsid w:val="00462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5A3"/>
    <w:pPr>
      <w:spacing w:before="160"/>
      <w:jc w:val="center"/>
    </w:pPr>
    <w:rPr>
      <w:i/>
      <w:iCs/>
      <w:color w:val="404040" w:themeColor="text1" w:themeTint="BF"/>
    </w:rPr>
  </w:style>
  <w:style w:type="character" w:customStyle="1" w:styleId="QuoteChar">
    <w:name w:val="Quote Char"/>
    <w:basedOn w:val="DefaultParagraphFont"/>
    <w:link w:val="Quote"/>
    <w:uiPriority w:val="29"/>
    <w:rsid w:val="004625A3"/>
    <w:rPr>
      <w:i/>
      <w:iCs/>
      <w:color w:val="404040" w:themeColor="text1" w:themeTint="BF"/>
    </w:rPr>
  </w:style>
  <w:style w:type="paragraph" w:styleId="ListParagraph">
    <w:name w:val="List Paragraph"/>
    <w:basedOn w:val="Normal"/>
    <w:uiPriority w:val="34"/>
    <w:qFormat/>
    <w:rsid w:val="004625A3"/>
    <w:pPr>
      <w:ind w:left="720"/>
      <w:contextualSpacing/>
    </w:pPr>
  </w:style>
  <w:style w:type="character" w:styleId="IntenseEmphasis">
    <w:name w:val="Intense Emphasis"/>
    <w:basedOn w:val="DefaultParagraphFont"/>
    <w:uiPriority w:val="21"/>
    <w:qFormat/>
    <w:rsid w:val="004625A3"/>
    <w:rPr>
      <w:i/>
      <w:iCs/>
      <w:color w:val="0F4761" w:themeColor="accent1" w:themeShade="BF"/>
    </w:rPr>
  </w:style>
  <w:style w:type="paragraph" w:styleId="IntenseQuote">
    <w:name w:val="Intense Quote"/>
    <w:basedOn w:val="Normal"/>
    <w:next w:val="Normal"/>
    <w:link w:val="IntenseQuoteChar"/>
    <w:uiPriority w:val="30"/>
    <w:qFormat/>
    <w:rsid w:val="00462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5A3"/>
    <w:rPr>
      <w:i/>
      <w:iCs/>
      <w:color w:val="0F4761" w:themeColor="accent1" w:themeShade="BF"/>
    </w:rPr>
  </w:style>
  <w:style w:type="character" w:styleId="IntenseReference">
    <w:name w:val="Intense Reference"/>
    <w:basedOn w:val="DefaultParagraphFont"/>
    <w:uiPriority w:val="32"/>
    <w:qFormat/>
    <w:rsid w:val="004625A3"/>
    <w:rPr>
      <w:b/>
      <w:bCs/>
      <w:smallCaps/>
      <w:color w:val="0F4761" w:themeColor="accent1" w:themeShade="BF"/>
      <w:spacing w:val="5"/>
    </w:rPr>
  </w:style>
  <w:style w:type="paragraph" w:styleId="Header">
    <w:name w:val="header"/>
    <w:basedOn w:val="Normal"/>
    <w:link w:val="HeaderChar"/>
    <w:uiPriority w:val="99"/>
    <w:unhideWhenUsed/>
    <w:rsid w:val="00530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AFA"/>
  </w:style>
  <w:style w:type="paragraph" w:styleId="Footer">
    <w:name w:val="footer"/>
    <w:basedOn w:val="Normal"/>
    <w:link w:val="FooterChar"/>
    <w:uiPriority w:val="99"/>
    <w:unhideWhenUsed/>
    <w:rsid w:val="00530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AFA"/>
  </w:style>
  <w:style w:type="character" w:styleId="CommentReference">
    <w:name w:val="annotation reference"/>
    <w:basedOn w:val="DefaultParagraphFont"/>
    <w:uiPriority w:val="99"/>
    <w:semiHidden/>
    <w:unhideWhenUsed/>
    <w:rsid w:val="000876FB"/>
    <w:rPr>
      <w:sz w:val="16"/>
      <w:szCs w:val="16"/>
    </w:rPr>
  </w:style>
  <w:style w:type="paragraph" w:styleId="CommentText">
    <w:name w:val="annotation text"/>
    <w:basedOn w:val="Normal"/>
    <w:link w:val="CommentTextChar"/>
    <w:uiPriority w:val="99"/>
    <w:unhideWhenUsed/>
    <w:rsid w:val="000876FB"/>
    <w:pPr>
      <w:spacing w:line="240" w:lineRule="auto"/>
    </w:pPr>
    <w:rPr>
      <w:sz w:val="20"/>
      <w:szCs w:val="20"/>
    </w:rPr>
  </w:style>
  <w:style w:type="character" w:customStyle="1" w:styleId="CommentTextChar">
    <w:name w:val="Comment Text Char"/>
    <w:basedOn w:val="DefaultParagraphFont"/>
    <w:link w:val="CommentText"/>
    <w:uiPriority w:val="99"/>
    <w:rsid w:val="000876FB"/>
    <w:rPr>
      <w:sz w:val="20"/>
      <w:szCs w:val="20"/>
    </w:rPr>
  </w:style>
  <w:style w:type="paragraph" w:styleId="CommentSubject">
    <w:name w:val="annotation subject"/>
    <w:basedOn w:val="CommentText"/>
    <w:next w:val="CommentText"/>
    <w:link w:val="CommentSubjectChar"/>
    <w:uiPriority w:val="99"/>
    <w:semiHidden/>
    <w:unhideWhenUsed/>
    <w:rsid w:val="000876FB"/>
    <w:rPr>
      <w:b/>
      <w:bCs/>
    </w:rPr>
  </w:style>
  <w:style w:type="character" w:customStyle="1" w:styleId="CommentSubjectChar">
    <w:name w:val="Comment Subject Char"/>
    <w:basedOn w:val="CommentTextChar"/>
    <w:link w:val="CommentSubject"/>
    <w:uiPriority w:val="99"/>
    <w:semiHidden/>
    <w:rsid w:val="000876FB"/>
    <w:rPr>
      <w:b/>
      <w:bCs/>
      <w:sz w:val="20"/>
      <w:szCs w:val="20"/>
    </w:rPr>
  </w:style>
  <w:style w:type="character" w:styleId="PageNumber">
    <w:name w:val="page number"/>
    <w:basedOn w:val="DefaultParagraphFont"/>
    <w:uiPriority w:val="99"/>
    <w:semiHidden/>
    <w:unhideWhenUsed/>
    <w:rsid w:val="00D60AC8"/>
  </w:style>
  <w:style w:type="paragraph" w:styleId="Revision">
    <w:name w:val="Revision"/>
    <w:hidden/>
    <w:uiPriority w:val="99"/>
    <w:semiHidden/>
    <w:rsid w:val="004D66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2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9</Pages>
  <Words>2830</Words>
  <Characters>16133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Karen Crosby</cp:lastModifiedBy>
  <cp:revision>5</cp:revision>
  <dcterms:created xsi:type="dcterms:W3CDTF">2025-09-17T16:07:00Z</dcterms:created>
  <dcterms:modified xsi:type="dcterms:W3CDTF">2025-09-18T01:46:00Z</dcterms:modified>
</cp:coreProperties>
</file>