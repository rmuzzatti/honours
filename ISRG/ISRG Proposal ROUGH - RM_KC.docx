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AF5415" w14:textId="6C227B5D" w:rsidR="001C3A77" w:rsidRPr="00B34A90" w:rsidRDefault="00D264C1" w:rsidP="00A02455">
      <w:pPr>
        <w:rPr>
          <w:rFonts w:ascii="Times New Roman" w:hAnsi="Times New Roman" w:cs="Times New Roman"/>
          <w:b/>
          <w:bCs/>
        </w:rPr>
      </w:pPr>
      <w:r>
        <w:rPr>
          <w:rFonts w:ascii="Times New Roman" w:hAnsi="Times New Roman" w:cs="Times New Roman"/>
          <w:b/>
          <w:bCs/>
        </w:rPr>
        <w:t>The effect of repeat</w:t>
      </w:r>
      <w:ins w:id="0" w:author="Karen Crosby" w:date="2025-01-23T12:16:00Z" w16du:dateUtc="2025-01-23T16:16:00Z">
        <w:r w:rsidR="00B538EA">
          <w:rPr>
            <w:rFonts w:ascii="Times New Roman" w:hAnsi="Times New Roman" w:cs="Times New Roman"/>
            <w:b/>
            <w:bCs/>
          </w:rPr>
          <w:t>ed</w:t>
        </w:r>
      </w:ins>
      <w:r>
        <w:rPr>
          <w:rFonts w:ascii="Times New Roman" w:hAnsi="Times New Roman" w:cs="Times New Roman"/>
          <w:b/>
          <w:bCs/>
        </w:rPr>
        <w:t xml:space="preserve"> stress on excitatory neurons in the female rat dorsomedial hypothalamus.</w:t>
      </w:r>
    </w:p>
    <w:p w14:paraId="2EBB3B0E" w14:textId="77777777" w:rsidR="001C3A77" w:rsidRPr="00B34A90" w:rsidRDefault="001C3A77" w:rsidP="00A02455">
      <w:pPr>
        <w:rPr>
          <w:rFonts w:ascii="Times New Roman" w:hAnsi="Times New Roman" w:cs="Times New Roman"/>
        </w:rPr>
      </w:pPr>
    </w:p>
    <w:p w14:paraId="038BD3A6" w14:textId="11658A02" w:rsidR="001C3A77" w:rsidRPr="00B34A90" w:rsidRDefault="001C3A77" w:rsidP="00A02455">
      <w:pPr>
        <w:rPr>
          <w:rFonts w:ascii="Times New Roman" w:hAnsi="Times New Roman" w:cs="Times New Roman"/>
        </w:rPr>
      </w:pPr>
      <w:r w:rsidRPr="00B34A90">
        <w:rPr>
          <w:rFonts w:ascii="Times New Roman" w:hAnsi="Times New Roman" w:cs="Times New Roman"/>
          <w:b/>
          <w:bCs/>
        </w:rPr>
        <w:t>Background</w:t>
      </w:r>
      <w:r w:rsidRPr="00B34A90">
        <w:rPr>
          <w:rFonts w:ascii="Times New Roman" w:hAnsi="Times New Roman" w:cs="Times New Roman"/>
        </w:rPr>
        <w:t xml:space="preserve"> </w:t>
      </w:r>
    </w:p>
    <w:p w14:paraId="238FFCEA" w14:textId="2ADEC1B9" w:rsidR="006F53E5" w:rsidRPr="006F53E5" w:rsidRDefault="006F53E5" w:rsidP="00651A1E">
      <w:pPr>
        <w:ind w:firstLine="720"/>
        <w:rPr>
          <w:rFonts w:ascii="Times New Roman" w:hAnsi="Times New Roman" w:cs="Times New Roman"/>
          <w:color w:val="000000"/>
        </w:rPr>
      </w:pPr>
      <w:r w:rsidRPr="006F53E5">
        <w:rPr>
          <w:rFonts w:ascii="Times New Roman" w:hAnsi="Times New Roman" w:cs="Times New Roman"/>
          <w:color w:val="000000"/>
        </w:rPr>
        <w:t xml:space="preserve">Over the past five years, people worldwide have experienced significant </w:t>
      </w:r>
      <w:del w:id="1" w:author="Karen Crosby" w:date="2025-01-24T15:54:00Z" w16du:dateUtc="2025-01-24T19:54:00Z">
        <w:r w:rsidRPr="006F53E5" w:rsidDel="00B538EA">
          <w:rPr>
            <w:rFonts w:ascii="Times New Roman" w:hAnsi="Times New Roman" w:cs="Times New Roman"/>
            <w:color w:val="000000"/>
          </w:rPr>
          <w:delText xml:space="preserve">levels of </w:delText>
        </w:r>
      </w:del>
      <w:r w:rsidRPr="006F53E5">
        <w:rPr>
          <w:rFonts w:ascii="Times New Roman" w:hAnsi="Times New Roman" w:cs="Times New Roman"/>
          <w:color w:val="000000"/>
        </w:rPr>
        <w:t>stress and uncertainty. The</w:t>
      </w:r>
      <w:del w:id="2" w:author="Karen Crosby" w:date="2025-01-24T15:54:00Z" w16du:dateUtc="2025-01-24T19:54:00Z">
        <w:r w:rsidRPr="006F53E5" w:rsidDel="00B538EA">
          <w:rPr>
            <w:rFonts w:ascii="Times New Roman" w:hAnsi="Times New Roman" w:cs="Times New Roman"/>
            <w:color w:val="000000"/>
          </w:rPr>
          <w:delText xml:space="preserve"> health</w:delText>
        </w:r>
      </w:del>
      <w:r w:rsidRPr="006F53E5">
        <w:rPr>
          <w:rFonts w:ascii="Times New Roman" w:hAnsi="Times New Roman" w:cs="Times New Roman"/>
          <w:color w:val="000000"/>
        </w:rPr>
        <w:t xml:space="preserve"> effects of </w:t>
      </w:r>
      <w:ins w:id="3" w:author="Karen Crosby" w:date="2025-01-24T15:56:00Z" w16du:dateUtc="2025-01-24T19:56:00Z">
        <w:r w:rsidR="00B538EA">
          <w:rPr>
            <w:rFonts w:ascii="Times New Roman" w:hAnsi="Times New Roman" w:cs="Times New Roman"/>
            <w:color w:val="000000"/>
          </w:rPr>
          <w:t>prolonged</w:t>
        </w:r>
      </w:ins>
      <w:del w:id="4" w:author="Karen Crosby" w:date="2025-01-24T15:56:00Z" w16du:dateUtc="2025-01-24T19:56:00Z">
        <w:r w:rsidRPr="006F53E5" w:rsidDel="00B538EA">
          <w:rPr>
            <w:rFonts w:ascii="Times New Roman" w:hAnsi="Times New Roman" w:cs="Times New Roman"/>
            <w:color w:val="000000"/>
          </w:rPr>
          <w:delText>chronic</w:delText>
        </w:r>
      </w:del>
      <w:r w:rsidRPr="006F53E5">
        <w:rPr>
          <w:rFonts w:ascii="Times New Roman" w:hAnsi="Times New Roman" w:cs="Times New Roman"/>
          <w:color w:val="000000"/>
        </w:rPr>
        <w:t xml:space="preserve"> stress </w:t>
      </w:r>
      <w:del w:id="5" w:author="Karen Crosby" w:date="2025-01-24T15:56:00Z" w16du:dateUtc="2025-01-24T19:56:00Z">
        <w:r w:rsidRPr="006F53E5" w:rsidDel="00B538EA">
          <w:rPr>
            <w:rFonts w:ascii="Times New Roman" w:hAnsi="Times New Roman" w:cs="Times New Roman"/>
            <w:color w:val="000000"/>
          </w:rPr>
          <w:delText xml:space="preserve">are understood to </w:delText>
        </w:r>
      </w:del>
      <w:r w:rsidRPr="006F53E5">
        <w:rPr>
          <w:rFonts w:ascii="Times New Roman" w:hAnsi="Times New Roman" w:cs="Times New Roman"/>
          <w:color w:val="000000"/>
        </w:rPr>
        <w:t xml:space="preserve">affect many systems, such as the </w:t>
      </w:r>
      <w:commentRangeStart w:id="6"/>
      <w:r w:rsidRPr="006F53E5">
        <w:rPr>
          <w:rFonts w:ascii="Times New Roman" w:hAnsi="Times New Roman" w:cs="Times New Roman"/>
          <w:color w:val="000000"/>
        </w:rPr>
        <w:t xml:space="preserve">cardiovascular, immune, and endocrine systems (McEwen, 2008). Stress hormones motivate the </w:t>
      </w:r>
      <w:commentRangeEnd w:id="6"/>
      <w:r w:rsidR="00B538EA">
        <w:rPr>
          <w:rStyle w:val="CommentReference"/>
        </w:rPr>
        <w:commentReference w:id="6"/>
      </w:r>
      <w:r w:rsidRPr="006F53E5">
        <w:rPr>
          <w:rFonts w:ascii="Times New Roman" w:hAnsi="Times New Roman" w:cs="Times New Roman"/>
          <w:color w:val="000000"/>
        </w:rPr>
        <w:t xml:space="preserve">intake of comfort foods, potentially as a coping mechanism (Dallman, 2003). This connection between stress and eating behaviours was illustrated during the COVID-19 pandemic, </w:t>
      </w:r>
      <w:commentRangeStart w:id="7"/>
      <w:r w:rsidRPr="006F53E5">
        <w:rPr>
          <w:rFonts w:ascii="Times New Roman" w:hAnsi="Times New Roman" w:cs="Times New Roman"/>
          <w:color w:val="000000"/>
        </w:rPr>
        <w:t xml:space="preserve">which affected the eating habits of different demographic groups in various ways. Notably, Davies et al. (2023) found females </w:t>
      </w:r>
      <w:commentRangeEnd w:id="7"/>
      <w:r w:rsidR="00B538EA">
        <w:rPr>
          <w:rStyle w:val="CommentReference"/>
        </w:rPr>
        <w:commentReference w:id="7"/>
      </w:r>
      <w:r w:rsidRPr="006F53E5">
        <w:rPr>
          <w:rFonts w:ascii="Times New Roman" w:hAnsi="Times New Roman" w:cs="Times New Roman"/>
          <w:color w:val="000000"/>
        </w:rPr>
        <w:t xml:space="preserve">were at higher risk for pandemic stress-induced binge eating. </w:t>
      </w:r>
      <w:del w:id="8" w:author="Karen Crosby" w:date="2025-01-24T16:07:00Z" w16du:dateUtc="2025-01-24T20:07:00Z">
        <w:r w:rsidRPr="006F53E5" w:rsidDel="00B538EA">
          <w:rPr>
            <w:rFonts w:ascii="Times New Roman" w:hAnsi="Times New Roman" w:cs="Times New Roman"/>
            <w:color w:val="000000"/>
          </w:rPr>
          <w:delText>High</w:delText>
        </w:r>
      </w:del>
      <w:ins w:id="9" w:author="Karen Crosby" w:date="2025-01-24T16:07:00Z" w16du:dateUtc="2025-01-24T20:07:00Z">
        <w:r w:rsidR="00B538EA">
          <w:rPr>
            <w:rFonts w:ascii="Times New Roman" w:hAnsi="Times New Roman" w:cs="Times New Roman"/>
            <w:color w:val="000000"/>
          </w:rPr>
          <w:t>Prolonged</w:t>
        </w:r>
      </w:ins>
      <w:r w:rsidRPr="006F53E5">
        <w:rPr>
          <w:rFonts w:ascii="Times New Roman" w:hAnsi="Times New Roman" w:cs="Times New Roman"/>
          <w:color w:val="000000"/>
        </w:rPr>
        <w:t xml:space="preserve"> stress is known to trigger </w:t>
      </w:r>
      <w:commentRangeStart w:id="10"/>
      <w:r w:rsidRPr="006F53E5">
        <w:rPr>
          <w:rFonts w:ascii="Times New Roman" w:hAnsi="Times New Roman" w:cs="Times New Roman"/>
          <w:color w:val="000000"/>
        </w:rPr>
        <w:t>eating disorders</w:t>
      </w:r>
      <w:commentRangeEnd w:id="10"/>
      <w:r w:rsidR="00B538EA">
        <w:rPr>
          <w:rStyle w:val="CommentReference"/>
        </w:rPr>
        <w:commentReference w:id="10"/>
      </w:r>
      <w:r w:rsidRPr="006F53E5">
        <w:rPr>
          <w:rFonts w:ascii="Times New Roman" w:hAnsi="Times New Roman" w:cs="Times New Roman"/>
          <w:color w:val="000000"/>
        </w:rPr>
        <w:t xml:space="preserve"> (Auger et al., 2023), and the rates of hospitalization for eating disorders increased with each wave of the pandemic. The most affected group was females ages 10 to 19, whose hospitalization rates more than doubled their pre-pandemic levels (Auger et al., 2023).</w:t>
      </w:r>
    </w:p>
    <w:p w14:paraId="674BED2C" w14:textId="7123F47B" w:rsidR="006F53E5" w:rsidRPr="006F53E5" w:rsidRDefault="006F53E5" w:rsidP="00651A1E">
      <w:pPr>
        <w:ind w:firstLine="720"/>
        <w:rPr>
          <w:rFonts w:ascii="Times New Roman" w:hAnsi="Times New Roman" w:cs="Times New Roman"/>
          <w:color w:val="000000"/>
        </w:rPr>
      </w:pPr>
      <w:r w:rsidRPr="006F53E5">
        <w:rPr>
          <w:rFonts w:ascii="Times New Roman" w:hAnsi="Times New Roman" w:cs="Times New Roman"/>
          <w:color w:val="000000"/>
        </w:rPr>
        <w:t xml:space="preserve">Sex differences in food intake are </w:t>
      </w:r>
      <w:ins w:id="11" w:author="Karen Crosby" w:date="2025-01-24T16:10:00Z" w16du:dateUtc="2025-01-24T20:10:00Z">
        <w:r w:rsidR="00B538EA">
          <w:rPr>
            <w:rFonts w:ascii="Times New Roman" w:hAnsi="Times New Roman" w:cs="Times New Roman"/>
            <w:color w:val="000000"/>
          </w:rPr>
          <w:t xml:space="preserve">also observed </w:t>
        </w:r>
      </w:ins>
      <w:del w:id="12" w:author="Karen Crosby" w:date="2025-01-24T16:10:00Z" w16du:dateUtc="2025-01-24T20:10:00Z">
        <w:r w:rsidRPr="006F53E5" w:rsidDel="00B538EA">
          <w:rPr>
            <w:rFonts w:ascii="Times New Roman" w:hAnsi="Times New Roman" w:cs="Times New Roman"/>
            <w:color w:val="000000"/>
          </w:rPr>
          <w:delText xml:space="preserve">seen </w:delText>
        </w:r>
      </w:del>
      <w:r w:rsidRPr="006F53E5">
        <w:rPr>
          <w:rFonts w:ascii="Times New Roman" w:hAnsi="Times New Roman" w:cs="Times New Roman"/>
          <w:color w:val="000000"/>
        </w:rPr>
        <w:t xml:space="preserve">in rodent models of emotional stress-induced binge eating. A study by </w:t>
      </w:r>
      <w:proofErr w:type="spellStart"/>
      <w:r w:rsidRPr="006F53E5">
        <w:rPr>
          <w:rFonts w:ascii="Times New Roman" w:hAnsi="Times New Roman" w:cs="Times New Roman"/>
          <w:color w:val="000000"/>
        </w:rPr>
        <w:t>Anversa</w:t>
      </w:r>
      <w:proofErr w:type="spellEnd"/>
      <w:r w:rsidRPr="006F53E5">
        <w:rPr>
          <w:rFonts w:ascii="Times New Roman" w:hAnsi="Times New Roman" w:cs="Times New Roman"/>
          <w:color w:val="000000"/>
        </w:rPr>
        <w:t xml:space="preserve"> et al. (2019) found that female rodents with unrestricted food access, and no previous history of food restriction, ate 72% more when subjected to chronic stress than their unstressed controls. This change was not seen in male rodents with the same unrestricted food access (</w:t>
      </w:r>
      <w:proofErr w:type="spellStart"/>
      <w:r w:rsidRPr="006F53E5">
        <w:rPr>
          <w:rFonts w:ascii="Times New Roman" w:hAnsi="Times New Roman" w:cs="Times New Roman"/>
          <w:color w:val="000000"/>
        </w:rPr>
        <w:t>Anversa</w:t>
      </w:r>
      <w:proofErr w:type="spellEnd"/>
      <w:r w:rsidRPr="006F53E5">
        <w:rPr>
          <w:rFonts w:ascii="Times New Roman" w:hAnsi="Times New Roman" w:cs="Times New Roman"/>
          <w:color w:val="000000"/>
        </w:rPr>
        <w:t xml:space="preserve"> et al., 2019).</w:t>
      </w:r>
    </w:p>
    <w:p w14:paraId="6890B022" w14:textId="3026A9B0" w:rsidR="007A2758" w:rsidRPr="00B34A90" w:rsidRDefault="00B538EA" w:rsidP="00A02455">
      <w:pPr>
        <w:rPr>
          <w:rFonts w:ascii="Times New Roman" w:hAnsi="Times New Roman" w:cs="Times New Roman"/>
        </w:rPr>
      </w:pPr>
      <w:ins w:id="13" w:author="Karen Crosby" w:date="2025-01-24T16:11:00Z" w16du:dateUtc="2025-01-24T20:11:00Z">
        <w:r>
          <w:rPr>
            <w:rFonts w:ascii="Times New Roman" w:hAnsi="Times New Roman" w:cs="Times New Roman"/>
          </w:rPr>
          <w:t xml:space="preserve">Although there is a clear link between stress and appetite in rodents and humans, the mechanisms are poorly understood.  In the brain, </w:t>
        </w:r>
      </w:ins>
      <w:del w:id="14" w:author="Karen Crosby" w:date="2025-01-24T16:16:00Z" w16du:dateUtc="2025-01-24T20:16:00Z">
        <w:r w:rsidR="006F53E5" w:rsidRPr="006F53E5" w:rsidDel="00B538EA">
          <w:rPr>
            <w:rFonts w:ascii="Times New Roman" w:hAnsi="Times New Roman" w:cs="Times New Roman"/>
          </w:rPr>
          <w:delText>T</w:delText>
        </w:r>
      </w:del>
      <w:ins w:id="15" w:author="Karen Crosby" w:date="2025-01-24T16:16:00Z" w16du:dateUtc="2025-01-24T20:16:00Z">
        <w:r>
          <w:rPr>
            <w:rFonts w:ascii="Times New Roman" w:hAnsi="Times New Roman" w:cs="Times New Roman"/>
          </w:rPr>
          <w:t>t</w:t>
        </w:r>
      </w:ins>
      <w:r w:rsidR="006F53E5" w:rsidRPr="006F53E5">
        <w:rPr>
          <w:rFonts w:ascii="Times New Roman" w:hAnsi="Times New Roman" w:cs="Times New Roman"/>
        </w:rPr>
        <w:t>he dorsomedial hypothalamic nucleus (DMH)</w:t>
      </w:r>
      <w:del w:id="16" w:author="Karen Crosby" w:date="2025-01-24T16:17:00Z" w16du:dateUtc="2025-01-24T20:17:00Z">
        <w:r w:rsidR="006F53E5" w:rsidRPr="006F53E5" w:rsidDel="00B538EA">
          <w:rPr>
            <w:rFonts w:ascii="Times New Roman" w:hAnsi="Times New Roman" w:cs="Times New Roman"/>
          </w:rPr>
          <w:delText>,</w:delText>
        </w:r>
      </w:del>
      <w:ins w:id="17" w:author="Karen Crosby" w:date="2025-01-24T16:17:00Z" w16du:dateUtc="2025-01-24T20:17:00Z">
        <w:r>
          <w:rPr>
            <w:rFonts w:ascii="Times New Roman" w:hAnsi="Times New Roman" w:cs="Times New Roman"/>
          </w:rPr>
          <w:t>is</w:t>
        </w:r>
      </w:ins>
      <w:r w:rsidR="006F53E5" w:rsidRPr="006F53E5">
        <w:rPr>
          <w:rFonts w:ascii="Times New Roman" w:hAnsi="Times New Roman" w:cs="Times New Roman"/>
        </w:rPr>
        <w:t xml:space="preserve"> a</w:t>
      </w:r>
      <w:ins w:id="18" w:author="Karen Crosby" w:date="2025-01-24T16:18:00Z" w16du:dateUtc="2025-01-24T20:18:00Z">
        <w:r>
          <w:rPr>
            <w:rFonts w:ascii="Times New Roman" w:hAnsi="Times New Roman" w:cs="Times New Roman"/>
          </w:rPr>
          <w:t>n ideal</w:t>
        </w:r>
      </w:ins>
      <w:r w:rsidR="006F53E5" w:rsidRPr="006F53E5">
        <w:rPr>
          <w:rFonts w:ascii="Times New Roman" w:hAnsi="Times New Roman" w:cs="Times New Roman"/>
        </w:rPr>
        <w:t xml:space="preserve"> region </w:t>
      </w:r>
      <w:ins w:id="19" w:author="Karen Crosby" w:date="2025-01-24T16:18:00Z" w16du:dateUtc="2025-01-24T20:18:00Z">
        <w:r>
          <w:rPr>
            <w:rFonts w:ascii="Times New Roman" w:hAnsi="Times New Roman" w:cs="Times New Roman"/>
          </w:rPr>
          <w:t xml:space="preserve">to study the link between stress and appetite for two reasons: 1) </w:t>
        </w:r>
      </w:ins>
      <w:ins w:id="20" w:author="Karen Crosby" w:date="2025-01-24T16:19:00Z" w16du:dateUtc="2025-01-24T20:19:00Z">
        <w:r>
          <w:rPr>
            <w:rFonts w:ascii="Times New Roman" w:hAnsi="Times New Roman" w:cs="Times New Roman"/>
          </w:rPr>
          <w:t xml:space="preserve">cells in the DMH </w:t>
        </w:r>
      </w:ins>
      <w:ins w:id="21" w:author="Karen Crosby" w:date="2025-01-24T16:22:00Z" w16du:dateUtc="2025-01-24T20:22:00Z">
        <w:r>
          <w:rPr>
            <w:rFonts w:ascii="Times New Roman" w:hAnsi="Times New Roman" w:cs="Times New Roman"/>
          </w:rPr>
          <w:t xml:space="preserve">have receptors that allow them to </w:t>
        </w:r>
      </w:ins>
      <w:ins w:id="22" w:author="Karen Crosby" w:date="2025-01-24T16:19:00Z" w16du:dateUtc="2025-01-24T20:19:00Z">
        <w:r>
          <w:rPr>
            <w:rFonts w:ascii="Times New Roman" w:hAnsi="Times New Roman" w:cs="Times New Roman"/>
          </w:rPr>
          <w:t xml:space="preserve">respond to stress hormones </w:t>
        </w:r>
      </w:ins>
      <w:ins w:id="23" w:author="Karen Crosby" w:date="2025-01-24T16:22:00Z" w16du:dateUtc="2025-01-24T20:22:00Z">
        <w:r>
          <w:rPr>
            <w:rFonts w:ascii="Times New Roman" w:hAnsi="Times New Roman" w:cs="Times New Roman"/>
          </w:rPr>
          <w:t xml:space="preserve">(ref) and 2) the DMH is very important in appetite regulation </w:t>
        </w:r>
      </w:ins>
      <w:del w:id="24" w:author="Karen Crosby" w:date="2025-01-24T16:22:00Z" w16du:dateUtc="2025-01-24T20:22:00Z">
        <w:r w:rsidR="006F53E5" w:rsidRPr="006F53E5" w:rsidDel="00B538EA">
          <w:rPr>
            <w:rFonts w:ascii="Times New Roman" w:hAnsi="Times New Roman" w:cs="Times New Roman"/>
          </w:rPr>
          <w:delText>of the hypothalamus that is implicated in food intake and body weight regulation</w:delText>
        </w:r>
      </w:del>
      <w:r w:rsidR="006F53E5" w:rsidRPr="006F53E5">
        <w:rPr>
          <w:rFonts w:ascii="Times New Roman" w:hAnsi="Times New Roman" w:cs="Times New Roman"/>
        </w:rPr>
        <w:t xml:space="preserve"> (Bellinger and </w:t>
      </w:r>
      <w:proofErr w:type="spellStart"/>
      <w:r w:rsidR="006F53E5" w:rsidRPr="006F53E5">
        <w:rPr>
          <w:rFonts w:ascii="Times New Roman" w:hAnsi="Times New Roman" w:cs="Times New Roman"/>
        </w:rPr>
        <w:t>Bernardis</w:t>
      </w:r>
      <w:proofErr w:type="spellEnd"/>
      <w:r w:rsidR="006F53E5" w:rsidRPr="006F53E5">
        <w:rPr>
          <w:rFonts w:ascii="Times New Roman" w:hAnsi="Times New Roman" w:cs="Times New Roman"/>
        </w:rPr>
        <w:t>, 2002</w:t>
      </w:r>
      <w:del w:id="25" w:author="Karen Crosby" w:date="2025-01-24T16:22:00Z" w16du:dateUtc="2025-01-24T20:22:00Z">
        <w:r w:rsidR="006F53E5" w:rsidRPr="006F53E5" w:rsidDel="00B538EA">
          <w:rPr>
            <w:rFonts w:ascii="Times New Roman" w:hAnsi="Times New Roman" w:cs="Times New Roman"/>
          </w:rPr>
          <w:delText>), is an ideal region of the brain to study, both for its role in appetite and its receptors for stress hormones</w:delText>
        </w:r>
      </w:del>
      <w:r w:rsidR="006F53E5" w:rsidRPr="006F53E5">
        <w:rPr>
          <w:rFonts w:ascii="Times New Roman" w:hAnsi="Times New Roman" w:cs="Times New Roman"/>
        </w:rPr>
        <w:t xml:space="preserve"> (Myers et al., 2014). </w:t>
      </w:r>
      <w:proofErr w:type="spellStart"/>
      <w:ins w:id="26" w:author="Karen Crosby" w:date="2025-01-24T16:23:00Z" w16du:dateUtc="2025-01-24T20:23:00Z">
        <w:r>
          <w:rPr>
            <w:rFonts w:ascii="Times New Roman" w:hAnsi="Times New Roman" w:cs="Times New Roman"/>
          </w:rPr>
          <w:t>Prelininary</w:t>
        </w:r>
      </w:ins>
      <w:proofErr w:type="spellEnd"/>
      <w:del w:id="27" w:author="Karen Crosby" w:date="2025-01-24T16:23:00Z" w16du:dateUtc="2025-01-24T20:23:00Z">
        <w:r w:rsidR="006F53E5" w:rsidRPr="006F53E5" w:rsidDel="00B538EA">
          <w:rPr>
            <w:rFonts w:ascii="Times New Roman" w:hAnsi="Times New Roman" w:cs="Times New Roman"/>
          </w:rPr>
          <w:delText>Unpublished</w:delText>
        </w:r>
      </w:del>
      <w:r w:rsidR="006F53E5" w:rsidRPr="006F53E5">
        <w:rPr>
          <w:rFonts w:ascii="Times New Roman" w:hAnsi="Times New Roman" w:cs="Times New Roman"/>
        </w:rPr>
        <w:t xml:space="preserve"> </w:t>
      </w:r>
      <w:commentRangeStart w:id="28"/>
      <w:r w:rsidR="006F53E5" w:rsidRPr="006F53E5">
        <w:rPr>
          <w:rFonts w:ascii="Times New Roman" w:hAnsi="Times New Roman" w:cs="Times New Roman"/>
        </w:rPr>
        <w:t xml:space="preserve">data from Dr Crosby’s lab has shown that in male rats exposed to repeated stress, there is a decrease in the strength of excitatory synapses onto DMH neurons. </w:t>
      </w:r>
      <w:commentRangeEnd w:id="28"/>
      <w:r>
        <w:rPr>
          <w:rStyle w:val="CommentReference"/>
        </w:rPr>
        <w:commentReference w:id="28"/>
      </w:r>
      <w:r w:rsidR="006F53E5" w:rsidRPr="006F53E5">
        <w:rPr>
          <w:rFonts w:ascii="Times New Roman" w:hAnsi="Times New Roman" w:cs="Times New Roman"/>
        </w:rPr>
        <w:t xml:space="preserve">The main objective of my study is to determine the effects of repeated stress on the DMH of female rats and </w:t>
      </w:r>
      <w:commentRangeStart w:id="29"/>
      <w:r w:rsidR="006F53E5" w:rsidRPr="006F53E5">
        <w:rPr>
          <w:rFonts w:ascii="Times New Roman" w:hAnsi="Times New Roman" w:cs="Times New Roman"/>
        </w:rPr>
        <w:t>determine if there is a sex difference in the synaptic transmission that may be underlying the behavioural differences seen.</w:t>
      </w:r>
      <w:r w:rsidR="00A06BCE" w:rsidRPr="00B34A90">
        <w:rPr>
          <w:rFonts w:ascii="Times New Roman" w:hAnsi="Times New Roman" w:cs="Times New Roman"/>
        </w:rPr>
        <w:t xml:space="preserve"> </w:t>
      </w:r>
      <w:commentRangeEnd w:id="29"/>
      <w:r>
        <w:rPr>
          <w:rStyle w:val="CommentReference"/>
        </w:rPr>
        <w:commentReference w:id="29"/>
      </w:r>
    </w:p>
    <w:p w14:paraId="4CE6AF67" w14:textId="224AB4AD" w:rsidR="001C3A77" w:rsidRPr="00B34A90" w:rsidRDefault="001C3A77" w:rsidP="001F6D25">
      <w:pPr>
        <w:tabs>
          <w:tab w:val="left" w:pos="3828"/>
        </w:tabs>
        <w:rPr>
          <w:rFonts w:ascii="Times New Roman" w:hAnsi="Times New Roman" w:cs="Times New Roman"/>
          <w:b/>
          <w:bCs/>
        </w:rPr>
      </w:pPr>
      <w:r w:rsidRPr="00B34A90">
        <w:rPr>
          <w:rFonts w:ascii="Times New Roman" w:hAnsi="Times New Roman" w:cs="Times New Roman"/>
          <w:b/>
          <w:bCs/>
        </w:rPr>
        <w:t>Experimental Design</w:t>
      </w:r>
      <w:r w:rsidR="001F6D25">
        <w:rPr>
          <w:rFonts w:ascii="Times New Roman" w:hAnsi="Times New Roman" w:cs="Times New Roman"/>
          <w:b/>
          <w:bCs/>
        </w:rPr>
        <w:tab/>
      </w:r>
    </w:p>
    <w:p w14:paraId="732C6985" w14:textId="74CE64EF" w:rsidR="001C3A77" w:rsidRPr="00B34A90" w:rsidRDefault="006F53E5" w:rsidP="006F53E5">
      <w:pPr>
        <w:ind w:firstLine="720"/>
        <w:rPr>
          <w:rFonts w:ascii="Times New Roman" w:hAnsi="Times New Roman" w:cs="Times New Roman"/>
        </w:rPr>
      </w:pPr>
      <w:r w:rsidRPr="006F53E5">
        <w:rPr>
          <w:rFonts w:ascii="Times New Roman" w:hAnsi="Times New Roman" w:cs="Times New Roman"/>
        </w:rPr>
        <w:t xml:space="preserve">Once approval from the Mount Allison Animal Care Committee is obtained, female Sprague-Dawley rats will be separated into two groups, </w:t>
      </w:r>
      <w:proofErr w:type="spellStart"/>
      <w:r w:rsidRPr="006F53E5">
        <w:rPr>
          <w:rFonts w:ascii="Times New Roman" w:hAnsi="Times New Roman" w:cs="Times New Roman"/>
        </w:rPr>
        <w:t>i</w:t>
      </w:r>
      <w:proofErr w:type="spellEnd"/>
      <w:r w:rsidRPr="006F53E5">
        <w:rPr>
          <w:rFonts w:ascii="Times New Roman" w:hAnsi="Times New Roman" w:cs="Times New Roman"/>
        </w:rPr>
        <w:t xml:space="preserve">) </w:t>
      </w:r>
      <w:ins w:id="30" w:author="Karen Crosby" w:date="2025-01-24T16:26:00Z" w16du:dateUtc="2025-01-24T20:26:00Z">
        <w:r w:rsidR="00B538EA">
          <w:rPr>
            <w:rFonts w:ascii="Times New Roman" w:hAnsi="Times New Roman" w:cs="Times New Roman"/>
          </w:rPr>
          <w:t xml:space="preserve">repeated </w:t>
        </w:r>
      </w:ins>
      <w:commentRangeStart w:id="31"/>
      <w:del w:id="32" w:author="Karen Crosby" w:date="2025-01-24T16:26:00Z" w16du:dateUtc="2025-01-24T20:26:00Z">
        <w:r w:rsidRPr="006F53E5" w:rsidDel="00B538EA">
          <w:rPr>
            <w:rFonts w:ascii="Times New Roman" w:hAnsi="Times New Roman" w:cs="Times New Roman"/>
          </w:rPr>
          <w:delText>chronic</w:delText>
        </w:r>
      </w:del>
      <w:commentRangeEnd w:id="31"/>
      <w:r w:rsidR="00B538EA">
        <w:rPr>
          <w:rStyle w:val="CommentReference"/>
        </w:rPr>
        <w:commentReference w:id="31"/>
      </w:r>
      <w:r w:rsidRPr="006F53E5">
        <w:rPr>
          <w:rFonts w:ascii="Times New Roman" w:hAnsi="Times New Roman" w:cs="Times New Roman"/>
        </w:rPr>
        <w:t xml:space="preserve"> stress, and ii) unstressed controls. Groups will have unrestricted food access, and the </w:t>
      </w:r>
      <w:ins w:id="33" w:author="Karen Crosby" w:date="2025-01-24T16:27:00Z" w16du:dateUtc="2025-01-24T20:27:00Z">
        <w:r w:rsidR="00B538EA">
          <w:rPr>
            <w:rFonts w:ascii="Times New Roman" w:hAnsi="Times New Roman" w:cs="Times New Roman"/>
          </w:rPr>
          <w:t>repeated</w:t>
        </w:r>
      </w:ins>
      <w:del w:id="34" w:author="Karen Crosby" w:date="2025-01-24T16:27:00Z" w16du:dateUtc="2025-01-24T20:27:00Z">
        <w:r w:rsidRPr="006F53E5" w:rsidDel="00B538EA">
          <w:rPr>
            <w:rFonts w:ascii="Times New Roman" w:hAnsi="Times New Roman" w:cs="Times New Roman"/>
          </w:rPr>
          <w:delText>chronic</w:delText>
        </w:r>
      </w:del>
      <w:r w:rsidRPr="006F53E5">
        <w:rPr>
          <w:rFonts w:ascii="Times New Roman" w:hAnsi="Times New Roman" w:cs="Times New Roman"/>
        </w:rPr>
        <w:t xml:space="preserve"> stress group will undergo five consecutive days of 30-minute</w:t>
      </w:r>
      <w:ins w:id="35" w:author="Karen Crosby" w:date="2025-01-24T16:27:00Z" w16du:dateUtc="2025-01-24T20:27:00Z">
        <w:r w:rsidR="00B538EA">
          <w:rPr>
            <w:rFonts w:ascii="Times New Roman" w:hAnsi="Times New Roman" w:cs="Times New Roman"/>
          </w:rPr>
          <w:t>s</w:t>
        </w:r>
      </w:ins>
      <w:r w:rsidRPr="006F53E5">
        <w:rPr>
          <w:rFonts w:ascii="Times New Roman" w:hAnsi="Times New Roman" w:cs="Times New Roman"/>
        </w:rPr>
        <w:t xml:space="preserve"> </w:t>
      </w:r>
      <w:ins w:id="36" w:author="Karen Crosby" w:date="2025-01-24T16:27:00Z" w16du:dateUtc="2025-01-24T20:27:00Z">
        <w:r w:rsidR="00B538EA">
          <w:rPr>
            <w:rFonts w:ascii="Times New Roman" w:hAnsi="Times New Roman" w:cs="Times New Roman"/>
          </w:rPr>
          <w:t xml:space="preserve">of physical </w:t>
        </w:r>
      </w:ins>
      <w:r w:rsidRPr="006F53E5">
        <w:rPr>
          <w:rFonts w:ascii="Times New Roman" w:hAnsi="Times New Roman" w:cs="Times New Roman"/>
        </w:rPr>
        <w:t>restraint, a well-established stressor (</w:t>
      </w:r>
      <w:proofErr w:type="spellStart"/>
      <w:r w:rsidRPr="006F53E5">
        <w:rPr>
          <w:rFonts w:ascii="Times New Roman" w:hAnsi="Times New Roman" w:cs="Times New Roman"/>
        </w:rPr>
        <w:t>Patchev</w:t>
      </w:r>
      <w:proofErr w:type="spellEnd"/>
      <w:r w:rsidRPr="006F53E5">
        <w:rPr>
          <w:rFonts w:ascii="Times New Roman" w:hAnsi="Times New Roman" w:cs="Times New Roman"/>
        </w:rPr>
        <w:t xml:space="preserve"> and </w:t>
      </w:r>
      <w:proofErr w:type="spellStart"/>
      <w:r w:rsidRPr="006F53E5">
        <w:rPr>
          <w:rFonts w:ascii="Times New Roman" w:hAnsi="Times New Roman" w:cs="Times New Roman"/>
        </w:rPr>
        <w:t>Patchev</w:t>
      </w:r>
      <w:proofErr w:type="spellEnd"/>
      <w:r w:rsidRPr="006F53E5">
        <w:rPr>
          <w:rFonts w:ascii="Times New Roman" w:hAnsi="Times New Roman" w:cs="Times New Roman"/>
        </w:rPr>
        <w:t>, 2006). Following the fifth day, both groups will be</w:t>
      </w:r>
      <w:del w:id="37" w:author="Karen Crosby" w:date="2025-01-24T16:27:00Z" w16du:dateUtc="2025-01-24T20:27:00Z">
        <w:r w:rsidRPr="006F53E5" w:rsidDel="00B538EA">
          <w:rPr>
            <w:rFonts w:ascii="Times New Roman" w:hAnsi="Times New Roman" w:cs="Times New Roman"/>
          </w:rPr>
          <w:delText xml:space="preserve"> heavily</w:delText>
        </w:r>
      </w:del>
      <w:r w:rsidRPr="006F53E5">
        <w:rPr>
          <w:rFonts w:ascii="Times New Roman" w:hAnsi="Times New Roman" w:cs="Times New Roman"/>
        </w:rPr>
        <w:t xml:space="preserve"> anesthetized and euthanized, then their brains will be removed. The brains will be </w:t>
      </w:r>
      <w:proofErr w:type="gramStart"/>
      <w:r w:rsidRPr="006F53E5">
        <w:rPr>
          <w:rFonts w:ascii="Times New Roman" w:hAnsi="Times New Roman" w:cs="Times New Roman"/>
        </w:rPr>
        <w:t>sliced</w:t>
      </w:r>
      <w:proofErr w:type="gramEnd"/>
      <w:r w:rsidRPr="006F53E5">
        <w:rPr>
          <w:rFonts w:ascii="Times New Roman" w:hAnsi="Times New Roman" w:cs="Times New Roman"/>
        </w:rPr>
        <w:t xml:space="preserve"> and neurons will be kept alive in oxygenated artificial cerebrospinal fluid. Using patch clamp electrophysiology, </w:t>
      </w:r>
      <w:commentRangeStart w:id="38"/>
      <w:r w:rsidRPr="006F53E5">
        <w:rPr>
          <w:rFonts w:ascii="Times New Roman" w:hAnsi="Times New Roman" w:cs="Times New Roman"/>
        </w:rPr>
        <w:t xml:space="preserve">electrical current and action potential </w:t>
      </w:r>
      <w:commentRangeEnd w:id="38"/>
      <w:r w:rsidR="00B538EA">
        <w:rPr>
          <w:rStyle w:val="CommentReference"/>
        </w:rPr>
        <w:commentReference w:id="38"/>
      </w:r>
      <w:r w:rsidRPr="006F53E5">
        <w:rPr>
          <w:rFonts w:ascii="Times New Roman" w:hAnsi="Times New Roman" w:cs="Times New Roman"/>
        </w:rPr>
        <w:t>properties will be measured (~8-10 cells/group, ~2 cells/brain).</w:t>
      </w:r>
    </w:p>
    <w:p w14:paraId="76C170C9" w14:textId="527AB72C" w:rsidR="001C3A77" w:rsidRPr="00B34A90" w:rsidRDefault="001C3A77" w:rsidP="00A02455">
      <w:pPr>
        <w:rPr>
          <w:rFonts w:ascii="Times New Roman" w:hAnsi="Times New Roman" w:cs="Times New Roman"/>
          <w:b/>
          <w:bCs/>
        </w:rPr>
      </w:pPr>
      <w:r w:rsidRPr="00B34A90">
        <w:rPr>
          <w:rFonts w:ascii="Times New Roman" w:hAnsi="Times New Roman" w:cs="Times New Roman"/>
          <w:b/>
          <w:bCs/>
        </w:rPr>
        <w:t>Expected Outcome</w:t>
      </w:r>
    </w:p>
    <w:p w14:paraId="2F71B819" w14:textId="77777777" w:rsidR="00501C4B" w:rsidRPr="00B34A90" w:rsidRDefault="00491AB9" w:rsidP="00501C4B">
      <w:pPr>
        <w:rPr>
          <w:rFonts w:ascii="Times New Roman" w:hAnsi="Times New Roman" w:cs="Times New Roman"/>
        </w:rPr>
      </w:pPr>
      <w:r>
        <w:rPr>
          <w:rFonts w:ascii="Times New Roman" w:hAnsi="Times New Roman" w:cs="Times New Roman"/>
        </w:rPr>
        <w:tab/>
      </w:r>
      <w:r w:rsidRPr="00501C4B">
        <w:rPr>
          <w:rFonts w:ascii="Times New Roman" w:hAnsi="Times New Roman" w:cs="Times New Roman"/>
          <w:highlight w:val="yellow"/>
        </w:rPr>
        <w:t xml:space="preserve">In the preliminary male research </w:t>
      </w:r>
      <w:proofErr w:type="gramStart"/>
      <w:r w:rsidRPr="00501C4B">
        <w:rPr>
          <w:rFonts w:ascii="Times New Roman" w:hAnsi="Times New Roman" w:cs="Times New Roman"/>
          <w:highlight w:val="yellow"/>
        </w:rPr>
        <w:t>data</w:t>
      </w:r>
      <w:proofErr w:type="gramEnd"/>
      <w:r w:rsidRPr="00501C4B">
        <w:rPr>
          <w:rFonts w:ascii="Times New Roman" w:hAnsi="Times New Roman" w:cs="Times New Roman"/>
          <w:highlight w:val="yellow"/>
        </w:rPr>
        <w:t xml:space="preserve"> we see a decrease in the strength… but might we see an increase in females that underlies the different behaviour?</w:t>
      </w:r>
      <w:r w:rsidR="00501C4B" w:rsidRPr="00501C4B">
        <w:rPr>
          <w:rFonts w:ascii="Times New Roman" w:hAnsi="Times New Roman" w:cs="Times New Roman"/>
          <w:highlight w:val="yellow"/>
        </w:rPr>
        <w:t xml:space="preserve"> -DMH neurons can be inhibited or excited by CRH (Myers et al., </w:t>
      </w:r>
      <w:commentRangeStart w:id="39"/>
      <w:r w:rsidR="00501C4B" w:rsidRPr="00501C4B">
        <w:rPr>
          <w:rFonts w:ascii="Times New Roman" w:hAnsi="Times New Roman" w:cs="Times New Roman"/>
          <w:highlight w:val="yellow"/>
        </w:rPr>
        <w:t>2014</w:t>
      </w:r>
      <w:commentRangeEnd w:id="39"/>
      <w:r w:rsidR="00B538EA">
        <w:rPr>
          <w:rStyle w:val="CommentReference"/>
        </w:rPr>
        <w:commentReference w:id="39"/>
      </w:r>
      <w:r w:rsidR="00501C4B" w:rsidRPr="00501C4B">
        <w:rPr>
          <w:rFonts w:ascii="Times New Roman" w:hAnsi="Times New Roman" w:cs="Times New Roman"/>
          <w:highlight w:val="yellow"/>
        </w:rPr>
        <w:t>)</w:t>
      </w:r>
    </w:p>
    <w:p w14:paraId="281ED38D" w14:textId="38B067B5" w:rsidR="001C3A77" w:rsidRPr="00B34A90" w:rsidRDefault="001C3A77" w:rsidP="00A02455">
      <w:pPr>
        <w:rPr>
          <w:rFonts w:ascii="Times New Roman" w:hAnsi="Times New Roman" w:cs="Times New Roman"/>
        </w:rPr>
      </w:pPr>
    </w:p>
    <w:p w14:paraId="325AEFB6" w14:textId="77777777" w:rsidR="00E83ABF" w:rsidRPr="00B34A90" w:rsidRDefault="00E83ABF" w:rsidP="00A02455">
      <w:pPr>
        <w:rPr>
          <w:rFonts w:ascii="Times New Roman" w:hAnsi="Times New Roman" w:cs="Times New Roman"/>
        </w:rPr>
      </w:pPr>
    </w:p>
    <w:p w14:paraId="35BF2EDE" w14:textId="67F5ACAB" w:rsidR="001C3A77" w:rsidRPr="00B34A90" w:rsidRDefault="001C3A77" w:rsidP="00A02455">
      <w:pPr>
        <w:rPr>
          <w:rFonts w:ascii="Times New Roman" w:hAnsi="Times New Roman" w:cs="Times New Roman"/>
          <w:b/>
          <w:bCs/>
        </w:rPr>
      </w:pPr>
      <w:r w:rsidRPr="00B34A90">
        <w:rPr>
          <w:rFonts w:ascii="Times New Roman" w:hAnsi="Times New Roman" w:cs="Times New Roman"/>
          <w:b/>
          <w:bCs/>
        </w:rPr>
        <w:t>Impact/</w:t>
      </w:r>
      <w:r w:rsidR="00E83ABF" w:rsidRPr="00B34A90">
        <w:rPr>
          <w:rFonts w:ascii="Times New Roman" w:hAnsi="Times New Roman" w:cs="Times New Roman"/>
          <w:b/>
          <w:bCs/>
        </w:rPr>
        <w:t>S</w:t>
      </w:r>
      <w:r w:rsidRPr="00B34A90">
        <w:rPr>
          <w:rFonts w:ascii="Times New Roman" w:hAnsi="Times New Roman" w:cs="Times New Roman"/>
          <w:b/>
          <w:bCs/>
        </w:rPr>
        <w:t>ignificance</w:t>
      </w:r>
    </w:p>
    <w:p w14:paraId="10200E1C" w14:textId="32C37804" w:rsidR="00490A0D" w:rsidRPr="00B34A90" w:rsidRDefault="0083687E" w:rsidP="0019058C">
      <w:pPr>
        <w:ind w:firstLine="720"/>
        <w:rPr>
          <w:rFonts w:ascii="Times New Roman" w:hAnsi="Times New Roman" w:cs="Times New Roman"/>
        </w:rPr>
      </w:pPr>
      <w:r>
        <w:rPr>
          <w:rFonts w:ascii="Times New Roman" w:hAnsi="Times New Roman" w:cs="Times New Roman"/>
        </w:rPr>
        <w:t>D</w:t>
      </w:r>
      <w:r w:rsidR="00581206" w:rsidRPr="00B34A90">
        <w:rPr>
          <w:rFonts w:ascii="Times New Roman" w:hAnsi="Times New Roman" w:cs="Times New Roman"/>
        </w:rPr>
        <w:t>espite sex difference</w:t>
      </w:r>
      <w:r>
        <w:rPr>
          <w:rFonts w:ascii="Times New Roman" w:hAnsi="Times New Roman" w:cs="Times New Roman"/>
        </w:rPr>
        <w:t>s</w:t>
      </w:r>
      <w:r w:rsidR="00581206" w:rsidRPr="00B34A90">
        <w:rPr>
          <w:rFonts w:ascii="Times New Roman" w:hAnsi="Times New Roman" w:cs="Times New Roman"/>
        </w:rPr>
        <w:t xml:space="preserve"> in behaviour, </w:t>
      </w:r>
      <w:r w:rsidRPr="00B34A90">
        <w:rPr>
          <w:rFonts w:ascii="Times New Roman" w:hAnsi="Times New Roman" w:cs="Times New Roman"/>
        </w:rPr>
        <w:t>most</w:t>
      </w:r>
      <w:r w:rsidR="00581206" w:rsidRPr="00B34A90">
        <w:rPr>
          <w:rFonts w:ascii="Times New Roman" w:hAnsi="Times New Roman" w:cs="Times New Roman"/>
        </w:rPr>
        <w:t xml:space="preserve"> electrophysiology studies </w:t>
      </w:r>
      <w:r>
        <w:rPr>
          <w:rFonts w:ascii="Times New Roman" w:hAnsi="Times New Roman" w:cs="Times New Roman"/>
        </w:rPr>
        <w:t>used for human application only use</w:t>
      </w:r>
      <w:r w:rsidR="00581206" w:rsidRPr="00B34A90">
        <w:rPr>
          <w:rFonts w:ascii="Times New Roman" w:hAnsi="Times New Roman" w:cs="Times New Roman"/>
        </w:rPr>
        <w:t xml:space="preserve"> male rats</w:t>
      </w:r>
      <w:r>
        <w:rPr>
          <w:rFonts w:ascii="Times New Roman" w:hAnsi="Times New Roman" w:cs="Times New Roman"/>
        </w:rPr>
        <w:t>, creating a gap in knowledge for females.</w:t>
      </w:r>
      <w:r w:rsidR="00490A0D">
        <w:rPr>
          <w:rFonts w:ascii="Times New Roman" w:hAnsi="Times New Roman" w:cs="Times New Roman"/>
        </w:rPr>
        <w:t xml:space="preserve"> This research aims to answer the question </w:t>
      </w:r>
      <w:r w:rsidR="00490A0D" w:rsidRPr="00B34A90">
        <w:rPr>
          <w:rFonts w:ascii="Times New Roman" w:hAnsi="Times New Roman" w:cs="Times New Roman"/>
        </w:rPr>
        <w:t xml:space="preserve">how does </w:t>
      </w:r>
      <w:r w:rsidR="00490A0D">
        <w:rPr>
          <w:rFonts w:ascii="Times New Roman" w:hAnsi="Times New Roman" w:cs="Times New Roman"/>
        </w:rPr>
        <w:t>repeated</w:t>
      </w:r>
      <w:r w:rsidR="00490A0D" w:rsidRPr="00B34A90">
        <w:rPr>
          <w:rFonts w:ascii="Times New Roman" w:hAnsi="Times New Roman" w:cs="Times New Roman"/>
        </w:rPr>
        <w:t xml:space="preserve"> stress in young female rats </w:t>
      </w:r>
      <w:r w:rsidR="009D5B07">
        <w:rPr>
          <w:rFonts w:ascii="Times New Roman" w:hAnsi="Times New Roman" w:cs="Times New Roman"/>
        </w:rPr>
        <w:t>a</w:t>
      </w:r>
      <w:r w:rsidR="00490A0D" w:rsidRPr="00B34A90">
        <w:rPr>
          <w:rFonts w:ascii="Times New Roman" w:hAnsi="Times New Roman" w:cs="Times New Roman"/>
        </w:rPr>
        <w:t xml:space="preserve">ffect the synaptic transmission of </w:t>
      </w:r>
      <w:r w:rsidR="00490A0D">
        <w:rPr>
          <w:rFonts w:ascii="Times New Roman" w:hAnsi="Times New Roman" w:cs="Times New Roman"/>
        </w:rPr>
        <w:t xml:space="preserve">excitatory </w:t>
      </w:r>
      <w:r w:rsidR="00490A0D" w:rsidRPr="00B34A90">
        <w:rPr>
          <w:rFonts w:ascii="Times New Roman" w:hAnsi="Times New Roman" w:cs="Times New Roman"/>
        </w:rPr>
        <w:t>neurons</w:t>
      </w:r>
      <w:r w:rsidR="00D264C1">
        <w:rPr>
          <w:rFonts w:ascii="Times New Roman" w:hAnsi="Times New Roman" w:cs="Times New Roman"/>
        </w:rPr>
        <w:t xml:space="preserve"> in the DMH</w:t>
      </w:r>
      <w:r w:rsidR="00490A0D" w:rsidRPr="00B34A90">
        <w:rPr>
          <w:rFonts w:ascii="Times New Roman" w:hAnsi="Times New Roman" w:cs="Times New Roman"/>
        </w:rPr>
        <w:t xml:space="preserve"> </w:t>
      </w:r>
      <w:r w:rsidR="00490A0D">
        <w:rPr>
          <w:rFonts w:ascii="Times New Roman" w:hAnsi="Times New Roman" w:cs="Times New Roman"/>
        </w:rPr>
        <w:t xml:space="preserve">that </w:t>
      </w:r>
      <w:r w:rsidR="00490A0D" w:rsidRPr="00B34A90">
        <w:rPr>
          <w:rFonts w:ascii="Times New Roman" w:hAnsi="Times New Roman" w:cs="Times New Roman"/>
        </w:rPr>
        <w:t xml:space="preserve">regulate </w:t>
      </w:r>
      <w:commentRangeStart w:id="40"/>
      <w:r w:rsidR="00490A0D" w:rsidRPr="00B34A90">
        <w:rPr>
          <w:rFonts w:ascii="Times New Roman" w:hAnsi="Times New Roman" w:cs="Times New Roman"/>
        </w:rPr>
        <w:t>appetite</w:t>
      </w:r>
      <w:commentRangeEnd w:id="40"/>
      <w:r w:rsidR="00B538EA">
        <w:rPr>
          <w:rStyle w:val="CommentReference"/>
        </w:rPr>
        <w:commentReference w:id="40"/>
      </w:r>
      <w:r w:rsidR="00BB006C">
        <w:rPr>
          <w:rFonts w:ascii="Times New Roman" w:hAnsi="Times New Roman" w:cs="Times New Roman"/>
        </w:rPr>
        <w:t>.</w:t>
      </w:r>
    </w:p>
    <w:p w14:paraId="38C9F74D" w14:textId="77777777" w:rsidR="00490A0D" w:rsidRPr="00B34A90" w:rsidRDefault="00490A0D" w:rsidP="00490A0D">
      <w:pPr>
        <w:rPr>
          <w:rFonts w:ascii="Times New Roman" w:hAnsi="Times New Roman" w:cs="Times New Roman"/>
        </w:rPr>
      </w:pPr>
    </w:p>
    <w:p w14:paraId="73A4E778" w14:textId="3721287A" w:rsidR="00581206" w:rsidRPr="00B34A90" w:rsidRDefault="00581206" w:rsidP="0083687E">
      <w:pPr>
        <w:ind w:firstLine="720"/>
        <w:rPr>
          <w:rFonts w:ascii="Times New Roman" w:hAnsi="Times New Roman" w:cs="Times New Roman"/>
        </w:rPr>
      </w:pPr>
    </w:p>
    <w:p w14:paraId="6691DFDB" w14:textId="62874F50" w:rsidR="00925005" w:rsidRPr="00B34A90" w:rsidRDefault="00CF54DA" w:rsidP="00581206">
      <w:pPr>
        <w:rPr>
          <w:rFonts w:ascii="Times New Roman" w:hAnsi="Times New Roman" w:cs="Times New Roman"/>
        </w:rPr>
      </w:pPr>
      <w:r w:rsidRPr="00B34A90">
        <w:rPr>
          <w:rFonts w:ascii="Times New Roman" w:hAnsi="Times New Roman" w:cs="Times New Roman"/>
        </w:rPr>
        <w:t xml:space="preserve"> </w:t>
      </w:r>
    </w:p>
    <w:sectPr w:rsidR="00925005" w:rsidRPr="00B34A90" w:rsidSect="009201AB">
      <w:pgSz w:w="12219" w:h="15842"/>
      <w:pgMar w:top="1080" w:right="1080" w:bottom="1080" w:left="108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Karen Crosby" w:date="2025-01-24T16:04:00Z" w:initials="KC">
    <w:p w14:paraId="3EC1539C" w14:textId="77777777" w:rsidR="00B538EA" w:rsidRDefault="00B538EA" w:rsidP="00B538EA">
      <w:pPr>
        <w:pStyle w:val="CommentText"/>
      </w:pPr>
      <w:r>
        <w:rPr>
          <w:rStyle w:val="CommentReference"/>
        </w:rPr>
        <w:annotationRef/>
      </w:r>
      <w:r>
        <w:t xml:space="preserve">We need a better connection here - you could consider skipping the effects on many systems part and just say that many people cope with the stress by eating </w:t>
      </w:r>
    </w:p>
  </w:comment>
  <w:comment w:id="7" w:author="Karen Crosby" w:date="2025-01-24T16:05:00Z" w:initials="KC">
    <w:p w14:paraId="2547A140" w14:textId="77777777" w:rsidR="00B538EA" w:rsidRDefault="00B538EA" w:rsidP="00B538EA">
      <w:pPr>
        <w:pStyle w:val="CommentText"/>
      </w:pPr>
      <w:r>
        <w:rPr>
          <w:rStyle w:val="CommentReference"/>
        </w:rPr>
        <w:annotationRef/>
      </w:r>
      <w:r>
        <w:t xml:space="preserve"> think this could come out and you could lead from stress/eating/pandemic to females at higher risk for binge eating</w:t>
      </w:r>
    </w:p>
  </w:comment>
  <w:comment w:id="10" w:author="Karen Crosby" w:date="2025-01-24T16:06:00Z" w:initials="KC">
    <w:p w14:paraId="6EC04663" w14:textId="77777777" w:rsidR="00B538EA" w:rsidRDefault="00B538EA" w:rsidP="00B538EA">
      <w:pPr>
        <w:pStyle w:val="CommentText"/>
      </w:pPr>
      <w:r>
        <w:rPr>
          <w:rStyle w:val="CommentReference"/>
        </w:rPr>
        <w:annotationRef/>
      </w:r>
      <w:r>
        <w:t>And obesity...I wonder if you can capture that here as well?</w:t>
      </w:r>
    </w:p>
  </w:comment>
  <w:comment w:id="28" w:author="Karen Crosby" w:date="2025-01-24T16:24:00Z" w:initials="KC">
    <w:p w14:paraId="380E8EC5" w14:textId="77777777" w:rsidR="00B538EA" w:rsidRDefault="00B538EA" w:rsidP="00B538EA">
      <w:pPr>
        <w:pStyle w:val="CommentText"/>
      </w:pPr>
      <w:r>
        <w:rPr>
          <w:rStyle w:val="CommentReference"/>
        </w:rPr>
        <w:annotationRef/>
      </w:r>
      <w:r>
        <w:t>This is good….but actually because you presented such a good story about females being affected by the pandemic, I don’t think I would even mention the males - you have the rationale to study females.  Leave it at that!</w:t>
      </w:r>
    </w:p>
  </w:comment>
  <w:comment w:id="29" w:author="Karen Crosby" w:date="2025-01-24T16:26:00Z" w:initials="KC">
    <w:p w14:paraId="75DDEC0C" w14:textId="77777777" w:rsidR="00B538EA" w:rsidRDefault="00B538EA" w:rsidP="00B538EA">
      <w:pPr>
        <w:pStyle w:val="CommentText"/>
      </w:pPr>
      <w:r>
        <w:rPr>
          <w:rStyle w:val="CommentReference"/>
        </w:rPr>
        <w:annotationRef/>
      </w:r>
      <w:r>
        <w:t>Maybe you could mention that you will also study males and compare sex differences?  Maybe we can talk about this...</w:t>
      </w:r>
    </w:p>
  </w:comment>
  <w:comment w:id="31" w:author="Karen Crosby" w:date="2025-01-24T16:27:00Z" w:initials="KC">
    <w:p w14:paraId="6D506AD2" w14:textId="77777777" w:rsidR="00B538EA" w:rsidRDefault="00B538EA" w:rsidP="00B538EA">
      <w:pPr>
        <w:pStyle w:val="CommentText"/>
      </w:pPr>
      <w:r>
        <w:rPr>
          <w:rStyle w:val="CommentReference"/>
        </w:rPr>
        <w:annotationRef/>
      </w:r>
      <w:r>
        <w:t>Put controls first</w:t>
      </w:r>
    </w:p>
  </w:comment>
  <w:comment w:id="38" w:author="Karen Crosby" w:date="2025-01-24T16:27:00Z" w:initials="KC">
    <w:p w14:paraId="1C4CCA81" w14:textId="77777777" w:rsidR="00B538EA" w:rsidRDefault="00B538EA" w:rsidP="00B538EA">
      <w:pPr>
        <w:pStyle w:val="CommentText"/>
      </w:pPr>
      <w:r>
        <w:rPr>
          <w:rStyle w:val="CommentReference"/>
        </w:rPr>
        <w:annotationRef/>
      </w:r>
      <w:r>
        <w:t>Include more detail here (and let me know if you need help with it)</w:t>
      </w:r>
    </w:p>
  </w:comment>
  <w:comment w:id="39" w:author="Karen Crosby" w:date="2025-01-24T16:29:00Z" w:initials="KC">
    <w:p w14:paraId="5EE85EF4" w14:textId="77777777" w:rsidR="00B538EA" w:rsidRDefault="00B538EA" w:rsidP="00B538EA">
      <w:pPr>
        <w:pStyle w:val="CommentText"/>
      </w:pPr>
      <w:r>
        <w:rPr>
          <w:rStyle w:val="CommentReference"/>
        </w:rPr>
        <w:annotationRef/>
      </w:r>
      <w:r>
        <w:t>If you expect these animals to eat more...and DMH neurons stimulate appetite...then maybe you would expect to see that the neurons are more excited (more APs, more glutamate release onto them, and/or less GABA)….but I don’t think the repeated stress model increases appetite in rats.  Should we consider using a different model - from the paper you cited above?</w:t>
      </w:r>
    </w:p>
  </w:comment>
  <w:comment w:id="40" w:author="Karen Crosby" w:date="2025-01-24T16:30:00Z" w:initials="KC">
    <w:p w14:paraId="694D7121" w14:textId="77777777" w:rsidR="00B538EA" w:rsidRDefault="00B538EA" w:rsidP="00B538EA">
      <w:pPr>
        <w:pStyle w:val="CommentText"/>
      </w:pPr>
      <w:r>
        <w:rPr>
          <w:rStyle w:val="CommentReference"/>
        </w:rPr>
        <w:annotationRef/>
      </w:r>
      <w:r>
        <w:t>Let’s see how much space we have left and then tackle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EC1539C" w15:done="0"/>
  <w15:commentEx w15:paraId="2547A140" w15:done="0"/>
  <w15:commentEx w15:paraId="6EC04663" w15:done="0"/>
  <w15:commentEx w15:paraId="380E8EC5" w15:done="0"/>
  <w15:commentEx w15:paraId="75DDEC0C" w15:done="0"/>
  <w15:commentEx w15:paraId="6D506AD2" w15:done="0"/>
  <w15:commentEx w15:paraId="1C4CCA81" w15:done="0"/>
  <w15:commentEx w15:paraId="5EE85EF4" w15:done="0"/>
  <w15:commentEx w15:paraId="694D71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C7D4427" w16cex:dateUtc="2025-01-24T20:04:00Z"/>
  <w16cex:commentExtensible w16cex:durableId="560BF3D0" w16cex:dateUtc="2025-01-24T20:05:00Z"/>
  <w16cex:commentExtensible w16cex:durableId="47ED7A17" w16cex:dateUtc="2025-01-24T20:06:00Z"/>
  <w16cex:commentExtensible w16cex:durableId="32C52C05" w16cex:dateUtc="2025-01-24T20:24:00Z"/>
  <w16cex:commentExtensible w16cex:durableId="7E270D8F" w16cex:dateUtc="2025-01-24T20:26:00Z"/>
  <w16cex:commentExtensible w16cex:durableId="6AA056BF" w16cex:dateUtc="2025-01-24T20:27:00Z"/>
  <w16cex:commentExtensible w16cex:durableId="28A02D6F" w16cex:dateUtc="2025-01-24T20:27:00Z"/>
  <w16cex:commentExtensible w16cex:durableId="55669C8C" w16cex:dateUtc="2025-01-24T20:29:00Z"/>
  <w16cex:commentExtensible w16cex:durableId="28EDB023" w16cex:dateUtc="2025-01-24T20: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EC1539C" w16cid:durableId="5C7D4427"/>
  <w16cid:commentId w16cid:paraId="2547A140" w16cid:durableId="560BF3D0"/>
  <w16cid:commentId w16cid:paraId="6EC04663" w16cid:durableId="47ED7A17"/>
  <w16cid:commentId w16cid:paraId="380E8EC5" w16cid:durableId="32C52C05"/>
  <w16cid:commentId w16cid:paraId="75DDEC0C" w16cid:durableId="7E270D8F"/>
  <w16cid:commentId w16cid:paraId="6D506AD2" w16cid:durableId="6AA056BF"/>
  <w16cid:commentId w16cid:paraId="1C4CCA81" w16cid:durableId="28A02D6F"/>
  <w16cid:commentId w16cid:paraId="5EE85EF4" w16cid:durableId="55669C8C"/>
  <w16cid:commentId w16cid:paraId="694D7121" w16cid:durableId="28EDB0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A40ED8" w14:textId="77777777" w:rsidR="00696BDF" w:rsidRDefault="00696BDF" w:rsidP="00A02455">
      <w:r>
        <w:separator/>
      </w:r>
    </w:p>
  </w:endnote>
  <w:endnote w:type="continuationSeparator" w:id="0">
    <w:p w14:paraId="134D2A21" w14:textId="77777777" w:rsidR="00696BDF" w:rsidRDefault="00696BDF" w:rsidP="00A02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A66850" w14:textId="77777777" w:rsidR="00696BDF" w:rsidRDefault="00696BDF" w:rsidP="00A02455">
      <w:r>
        <w:separator/>
      </w:r>
    </w:p>
  </w:footnote>
  <w:footnote w:type="continuationSeparator" w:id="0">
    <w:p w14:paraId="0EE7FDF1" w14:textId="77777777" w:rsidR="00696BDF" w:rsidRDefault="00696BDF" w:rsidP="00A0245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aren Crosby">
    <w15:presenceInfo w15:providerId="AD" w15:userId="S::kcrosby@mta.ca::6d3df150-a32e-4e96-aa9e-8b9ee51e6d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642"/>
    <w:rsid w:val="000038D7"/>
    <w:rsid w:val="00006887"/>
    <w:rsid w:val="000279D8"/>
    <w:rsid w:val="000330E5"/>
    <w:rsid w:val="00033EBA"/>
    <w:rsid w:val="00053AAA"/>
    <w:rsid w:val="00053F22"/>
    <w:rsid w:val="00055C02"/>
    <w:rsid w:val="000569AC"/>
    <w:rsid w:val="000861F2"/>
    <w:rsid w:val="00086BE7"/>
    <w:rsid w:val="00091F31"/>
    <w:rsid w:val="00097923"/>
    <w:rsid w:val="000B03E5"/>
    <w:rsid w:val="000B3714"/>
    <w:rsid w:val="000B7AC3"/>
    <w:rsid w:val="000C0079"/>
    <w:rsid w:val="000D139A"/>
    <w:rsid w:val="000D58CB"/>
    <w:rsid w:val="0010522D"/>
    <w:rsid w:val="00126FCF"/>
    <w:rsid w:val="00136024"/>
    <w:rsid w:val="001408C1"/>
    <w:rsid w:val="001542E8"/>
    <w:rsid w:val="00163FDF"/>
    <w:rsid w:val="001669A2"/>
    <w:rsid w:val="0018138A"/>
    <w:rsid w:val="0019058C"/>
    <w:rsid w:val="001A64AF"/>
    <w:rsid w:val="001B2F98"/>
    <w:rsid w:val="001B5A90"/>
    <w:rsid w:val="001B6C65"/>
    <w:rsid w:val="001C2BA9"/>
    <w:rsid w:val="001C3A77"/>
    <w:rsid w:val="001F6D25"/>
    <w:rsid w:val="0023366E"/>
    <w:rsid w:val="00237C93"/>
    <w:rsid w:val="00243502"/>
    <w:rsid w:val="00257266"/>
    <w:rsid w:val="00262482"/>
    <w:rsid w:val="00273415"/>
    <w:rsid w:val="00290036"/>
    <w:rsid w:val="002D0F8D"/>
    <w:rsid w:val="002E1385"/>
    <w:rsid w:val="002F458A"/>
    <w:rsid w:val="00300AC1"/>
    <w:rsid w:val="00304AAF"/>
    <w:rsid w:val="00313FC5"/>
    <w:rsid w:val="0031744D"/>
    <w:rsid w:val="003222EB"/>
    <w:rsid w:val="00337D59"/>
    <w:rsid w:val="003401EA"/>
    <w:rsid w:val="00340AEF"/>
    <w:rsid w:val="00354B19"/>
    <w:rsid w:val="00366917"/>
    <w:rsid w:val="00371FC2"/>
    <w:rsid w:val="003733BD"/>
    <w:rsid w:val="00390DE3"/>
    <w:rsid w:val="00392060"/>
    <w:rsid w:val="003964B8"/>
    <w:rsid w:val="003A4C48"/>
    <w:rsid w:val="003B3544"/>
    <w:rsid w:val="003B689A"/>
    <w:rsid w:val="003C48F1"/>
    <w:rsid w:val="003C5D41"/>
    <w:rsid w:val="003D6740"/>
    <w:rsid w:val="003F2CF0"/>
    <w:rsid w:val="00405E90"/>
    <w:rsid w:val="00434F89"/>
    <w:rsid w:val="0044017B"/>
    <w:rsid w:val="0047435E"/>
    <w:rsid w:val="00486A01"/>
    <w:rsid w:val="00486DA9"/>
    <w:rsid w:val="00490A0D"/>
    <w:rsid w:val="00491AB9"/>
    <w:rsid w:val="00492A78"/>
    <w:rsid w:val="00493999"/>
    <w:rsid w:val="004B61A1"/>
    <w:rsid w:val="004D7758"/>
    <w:rsid w:val="005016F8"/>
    <w:rsid w:val="00501C4B"/>
    <w:rsid w:val="00510426"/>
    <w:rsid w:val="00552F49"/>
    <w:rsid w:val="00554490"/>
    <w:rsid w:val="0055740E"/>
    <w:rsid w:val="005623E5"/>
    <w:rsid w:val="0056295D"/>
    <w:rsid w:val="00563CAC"/>
    <w:rsid w:val="00566390"/>
    <w:rsid w:val="005746E3"/>
    <w:rsid w:val="005778B2"/>
    <w:rsid w:val="00581206"/>
    <w:rsid w:val="00590DCA"/>
    <w:rsid w:val="005A233D"/>
    <w:rsid w:val="005A4A9A"/>
    <w:rsid w:val="005D4436"/>
    <w:rsid w:val="005D7F30"/>
    <w:rsid w:val="005E3991"/>
    <w:rsid w:val="005E707A"/>
    <w:rsid w:val="006004A5"/>
    <w:rsid w:val="00651A1E"/>
    <w:rsid w:val="006557F6"/>
    <w:rsid w:val="00662B82"/>
    <w:rsid w:val="006675C9"/>
    <w:rsid w:val="006738B8"/>
    <w:rsid w:val="00682FF2"/>
    <w:rsid w:val="00684CC8"/>
    <w:rsid w:val="00696BDF"/>
    <w:rsid w:val="006B3C5C"/>
    <w:rsid w:val="006C6649"/>
    <w:rsid w:val="006C7F50"/>
    <w:rsid w:val="006D7CDC"/>
    <w:rsid w:val="006E759B"/>
    <w:rsid w:val="006F53E5"/>
    <w:rsid w:val="0070784A"/>
    <w:rsid w:val="0073597A"/>
    <w:rsid w:val="00745A5F"/>
    <w:rsid w:val="00746470"/>
    <w:rsid w:val="0076205B"/>
    <w:rsid w:val="00764642"/>
    <w:rsid w:val="007720D3"/>
    <w:rsid w:val="007856EA"/>
    <w:rsid w:val="00794FB6"/>
    <w:rsid w:val="00795ABE"/>
    <w:rsid w:val="007A2758"/>
    <w:rsid w:val="007C0208"/>
    <w:rsid w:val="007C3C24"/>
    <w:rsid w:val="007D08C2"/>
    <w:rsid w:val="007D4746"/>
    <w:rsid w:val="00807DD1"/>
    <w:rsid w:val="00813558"/>
    <w:rsid w:val="0081424B"/>
    <w:rsid w:val="00824A70"/>
    <w:rsid w:val="008319D4"/>
    <w:rsid w:val="00832E52"/>
    <w:rsid w:val="00835EFE"/>
    <w:rsid w:val="0083687E"/>
    <w:rsid w:val="00865483"/>
    <w:rsid w:val="00885D7D"/>
    <w:rsid w:val="00886249"/>
    <w:rsid w:val="008942C0"/>
    <w:rsid w:val="008E35AF"/>
    <w:rsid w:val="008F5E8C"/>
    <w:rsid w:val="008F607B"/>
    <w:rsid w:val="008F68C6"/>
    <w:rsid w:val="009046C6"/>
    <w:rsid w:val="00905C57"/>
    <w:rsid w:val="0091114F"/>
    <w:rsid w:val="009201AB"/>
    <w:rsid w:val="00925005"/>
    <w:rsid w:val="00933C25"/>
    <w:rsid w:val="00933CA2"/>
    <w:rsid w:val="00953515"/>
    <w:rsid w:val="009766EC"/>
    <w:rsid w:val="009822FC"/>
    <w:rsid w:val="00992007"/>
    <w:rsid w:val="009960FB"/>
    <w:rsid w:val="009A1856"/>
    <w:rsid w:val="009A6FE0"/>
    <w:rsid w:val="009D5B07"/>
    <w:rsid w:val="009E07F3"/>
    <w:rsid w:val="009F0E30"/>
    <w:rsid w:val="009F7BF8"/>
    <w:rsid w:val="00A02455"/>
    <w:rsid w:val="00A05E20"/>
    <w:rsid w:val="00A06BCE"/>
    <w:rsid w:val="00A231A0"/>
    <w:rsid w:val="00A2340A"/>
    <w:rsid w:val="00A57711"/>
    <w:rsid w:val="00A6787D"/>
    <w:rsid w:val="00A77924"/>
    <w:rsid w:val="00A800A9"/>
    <w:rsid w:val="00A80659"/>
    <w:rsid w:val="00A97DC4"/>
    <w:rsid w:val="00AB09F6"/>
    <w:rsid w:val="00AB10F3"/>
    <w:rsid w:val="00AB4545"/>
    <w:rsid w:val="00AF0699"/>
    <w:rsid w:val="00B0023C"/>
    <w:rsid w:val="00B032D3"/>
    <w:rsid w:val="00B116FB"/>
    <w:rsid w:val="00B1668B"/>
    <w:rsid w:val="00B3137E"/>
    <w:rsid w:val="00B34A90"/>
    <w:rsid w:val="00B538EA"/>
    <w:rsid w:val="00B6153B"/>
    <w:rsid w:val="00B776A0"/>
    <w:rsid w:val="00B80625"/>
    <w:rsid w:val="00B80D8D"/>
    <w:rsid w:val="00B80FE3"/>
    <w:rsid w:val="00B903FE"/>
    <w:rsid w:val="00BB006C"/>
    <w:rsid w:val="00BB5AF1"/>
    <w:rsid w:val="00BC2772"/>
    <w:rsid w:val="00C12550"/>
    <w:rsid w:val="00C13EC1"/>
    <w:rsid w:val="00C275C9"/>
    <w:rsid w:val="00C61E5F"/>
    <w:rsid w:val="00C71D48"/>
    <w:rsid w:val="00C74612"/>
    <w:rsid w:val="00C9327D"/>
    <w:rsid w:val="00CA0B05"/>
    <w:rsid w:val="00CB1956"/>
    <w:rsid w:val="00CB5119"/>
    <w:rsid w:val="00CC0139"/>
    <w:rsid w:val="00CC5847"/>
    <w:rsid w:val="00CD7CF1"/>
    <w:rsid w:val="00CF1558"/>
    <w:rsid w:val="00CF41A5"/>
    <w:rsid w:val="00CF54DA"/>
    <w:rsid w:val="00D11F85"/>
    <w:rsid w:val="00D264C1"/>
    <w:rsid w:val="00D63545"/>
    <w:rsid w:val="00D81AE6"/>
    <w:rsid w:val="00DB261B"/>
    <w:rsid w:val="00DB33E8"/>
    <w:rsid w:val="00DC1F46"/>
    <w:rsid w:val="00DF1DE9"/>
    <w:rsid w:val="00DF45EC"/>
    <w:rsid w:val="00DF4C8D"/>
    <w:rsid w:val="00DF4D41"/>
    <w:rsid w:val="00E11975"/>
    <w:rsid w:val="00E2249C"/>
    <w:rsid w:val="00E24970"/>
    <w:rsid w:val="00E30627"/>
    <w:rsid w:val="00E53BD1"/>
    <w:rsid w:val="00E56E42"/>
    <w:rsid w:val="00E66F4D"/>
    <w:rsid w:val="00E67E76"/>
    <w:rsid w:val="00E70BC6"/>
    <w:rsid w:val="00E74150"/>
    <w:rsid w:val="00E83ABF"/>
    <w:rsid w:val="00E94103"/>
    <w:rsid w:val="00EB1976"/>
    <w:rsid w:val="00EB24CC"/>
    <w:rsid w:val="00EC22E5"/>
    <w:rsid w:val="00EC5FAE"/>
    <w:rsid w:val="00EC67C0"/>
    <w:rsid w:val="00EC721C"/>
    <w:rsid w:val="00ED0E9A"/>
    <w:rsid w:val="00ED3906"/>
    <w:rsid w:val="00EF2C76"/>
    <w:rsid w:val="00EF4ADB"/>
    <w:rsid w:val="00F33D6D"/>
    <w:rsid w:val="00F65F98"/>
    <w:rsid w:val="00F75AF3"/>
    <w:rsid w:val="00F771B5"/>
    <w:rsid w:val="00F81141"/>
    <w:rsid w:val="00F81BE4"/>
    <w:rsid w:val="00F90501"/>
    <w:rsid w:val="00F95B08"/>
    <w:rsid w:val="00FB55D0"/>
    <w:rsid w:val="00FD37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4A501"/>
  <w15:chartTrackingRefBased/>
  <w15:docId w15:val="{B3E526CF-5CB4-BF40-B5DA-8F6E255AF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6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6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6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6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6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64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64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64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64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6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6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6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6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6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6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6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6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642"/>
    <w:rPr>
      <w:rFonts w:eastAsiaTheme="majorEastAsia" w:cstheme="majorBidi"/>
      <w:color w:val="272727" w:themeColor="text1" w:themeTint="D8"/>
    </w:rPr>
  </w:style>
  <w:style w:type="paragraph" w:styleId="Title">
    <w:name w:val="Title"/>
    <w:basedOn w:val="Normal"/>
    <w:next w:val="Normal"/>
    <w:link w:val="TitleChar"/>
    <w:uiPriority w:val="10"/>
    <w:qFormat/>
    <w:rsid w:val="0076464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6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64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6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64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64642"/>
    <w:rPr>
      <w:i/>
      <w:iCs/>
      <w:color w:val="404040" w:themeColor="text1" w:themeTint="BF"/>
    </w:rPr>
  </w:style>
  <w:style w:type="paragraph" w:styleId="ListParagraph">
    <w:name w:val="List Paragraph"/>
    <w:basedOn w:val="Normal"/>
    <w:uiPriority w:val="34"/>
    <w:qFormat/>
    <w:rsid w:val="00764642"/>
    <w:pPr>
      <w:ind w:left="720"/>
      <w:contextualSpacing/>
    </w:pPr>
  </w:style>
  <w:style w:type="character" w:styleId="IntenseEmphasis">
    <w:name w:val="Intense Emphasis"/>
    <w:basedOn w:val="DefaultParagraphFont"/>
    <w:uiPriority w:val="21"/>
    <w:qFormat/>
    <w:rsid w:val="00764642"/>
    <w:rPr>
      <w:i/>
      <w:iCs/>
      <w:color w:val="0F4761" w:themeColor="accent1" w:themeShade="BF"/>
    </w:rPr>
  </w:style>
  <w:style w:type="paragraph" w:styleId="IntenseQuote">
    <w:name w:val="Intense Quote"/>
    <w:basedOn w:val="Normal"/>
    <w:next w:val="Normal"/>
    <w:link w:val="IntenseQuoteChar"/>
    <w:uiPriority w:val="30"/>
    <w:qFormat/>
    <w:rsid w:val="007646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642"/>
    <w:rPr>
      <w:i/>
      <w:iCs/>
      <w:color w:val="0F4761" w:themeColor="accent1" w:themeShade="BF"/>
    </w:rPr>
  </w:style>
  <w:style w:type="character" w:styleId="IntenseReference">
    <w:name w:val="Intense Reference"/>
    <w:basedOn w:val="DefaultParagraphFont"/>
    <w:uiPriority w:val="32"/>
    <w:qFormat/>
    <w:rsid w:val="00764642"/>
    <w:rPr>
      <w:b/>
      <w:bCs/>
      <w:smallCaps/>
      <w:color w:val="0F4761" w:themeColor="accent1" w:themeShade="BF"/>
      <w:spacing w:val="5"/>
    </w:rPr>
  </w:style>
  <w:style w:type="paragraph" w:styleId="Header">
    <w:name w:val="header"/>
    <w:basedOn w:val="Normal"/>
    <w:link w:val="HeaderChar"/>
    <w:uiPriority w:val="99"/>
    <w:unhideWhenUsed/>
    <w:rsid w:val="00A02455"/>
    <w:pPr>
      <w:tabs>
        <w:tab w:val="center" w:pos="4680"/>
        <w:tab w:val="right" w:pos="9360"/>
      </w:tabs>
    </w:pPr>
  </w:style>
  <w:style w:type="character" w:customStyle="1" w:styleId="HeaderChar">
    <w:name w:val="Header Char"/>
    <w:basedOn w:val="DefaultParagraphFont"/>
    <w:link w:val="Header"/>
    <w:uiPriority w:val="99"/>
    <w:rsid w:val="00A02455"/>
  </w:style>
  <w:style w:type="paragraph" w:styleId="Footer">
    <w:name w:val="footer"/>
    <w:basedOn w:val="Normal"/>
    <w:link w:val="FooterChar"/>
    <w:uiPriority w:val="99"/>
    <w:unhideWhenUsed/>
    <w:rsid w:val="00A02455"/>
    <w:pPr>
      <w:tabs>
        <w:tab w:val="center" w:pos="4680"/>
        <w:tab w:val="right" w:pos="9360"/>
      </w:tabs>
    </w:pPr>
  </w:style>
  <w:style w:type="character" w:customStyle="1" w:styleId="FooterChar">
    <w:name w:val="Footer Char"/>
    <w:basedOn w:val="DefaultParagraphFont"/>
    <w:link w:val="Footer"/>
    <w:uiPriority w:val="99"/>
    <w:rsid w:val="00A02455"/>
  </w:style>
  <w:style w:type="character" w:styleId="CommentReference">
    <w:name w:val="annotation reference"/>
    <w:basedOn w:val="DefaultParagraphFont"/>
    <w:uiPriority w:val="99"/>
    <w:semiHidden/>
    <w:unhideWhenUsed/>
    <w:rsid w:val="006C6649"/>
    <w:rPr>
      <w:sz w:val="16"/>
      <w:szCs w:val="16"/>
    </w:rPr>
  </w:style>
  <w:style w:type="paragraph" w:styleId="CommentText">
    <w:name w:val="annotation text"/>
    <w:basedOn w:val="Normal"/>
    <w:link w:val="CommentTextChar"/>
    <w:uiPriority w:val="99"/>
    <w:unhideWhenUsed/>
    <w:rsid w:val="006C6649"/>
    <w:rPr>
      <w:sz w:val="20"/>
      <w:szCs w:val="20"/>
    </w:rPr>
  </w:style>
  <w:style w:type="character" w:customStyle="1" w:styleId="CommentTextChar">
    <w:name w:val="Comment Text Char"/>
    <w:basedOn w:val="DefaultParagraphFont"/>
    <w:link w:val="CommentText"/>
    <w:uiPriority w:val="99"/>
    <w:rsid w:val="006C6649"/>
    <w:rPr>
      <w:sz w:val="20"/>
      <w:szCs w:val="20"/>
    </w:rPr>
  </w:style>
  <w:style w:type="paragraph" w:styleId="CommentSubject">
    <w:name w:val="annotation subject"/>
    <w:basedOn w:val="CommentText"/>
    <w:next w:val="CommentText"/>
    <w:link w:val="CommentSubjectChar"/>
    <w:uiPriority w:val="99"/>
    <w:semiHidden/>
    <w:unhideWhenUsed/>
    <w:rsid w:val="006C6649"/>
    <w:rPr>
      <w:b/>
      <w:bCs/>
    </w:rPr>
  </w:style>
  <w:style w:type="character" w:customStyle="1" w:styleId="CommentSubjectChar">
    <w:name w:val="Comment Subject Char"/>
    <w:basedOn w:val="CommentTextChar"/>
    <w:link w:val="CommentSubject"/>
    <w:uiPriority w:val="99"/>
    <w:semiHidden/>
    <w:rsid w:val="006C6649"/>
    <w:rPr>
      <w:b/>
      <w:bCs/>
      <w:sz w:val="20"/>
      <w:szCs w:val="20"/>
    </w:rPr>
  </w:style>
  <w:style w:type="character" w:styleId="Hyperlink">
    <w:name w:val="Hyperlink"/>
    <w:basedOn w:val="DefaultParagraphFont"/>
    <w:uiPriority w:val="99"/>
    <w:unhideWhenUsed/>
    <w:rsid w:val="0023366E"/>
    <w:rPr>
      <w:color w:val="467886" w:themeColor="hyperlink"/>
      <w:u w:val="single"/>
    </w:rPr>
  </w:style>
  <w:style w:type="character" w:styleId="UnresolvedMention">
    <w:name w:val="Unresolved Mention"/>
    <w:basedOn w:val="DefaultParagraphFont"/>
    <w:uiPriority w:val="99"/>
    <w:semiHidden/>
    <w:unhideWhenUsed/>
    <w:rsid w:val="0023366E"/>
    <w:rPr>
      <w:color w:val="605E5C"/>
      <w:shd w:val="clear" w:color="auto" w:fill="E1DFDD"/>
    </w:rPr>
  </w:style>
  <w:style w:type="character" w:styleId="FollowedHyperlink">
    <w:name w:val="FollowedHyperlink"/>
    <w:basedOn w:val="DefaultParagraphFont"/>
    <w:uiPriority w:val="99"/>
    <w:semiHidden/>
    <w:unhideWhenUsed/>
    <w:rsid w:val="00A6787D"/>
    <w:rPr>
      <w:color w:val="96607D" w:themeColor="followedHyperlink"/>
      <w:u w:val="single"/>
    </w:rPr>
  </w:style>
  <w:style w:type="paragraph" w:styleId="Revision">
    <w:name w:val="Revision"/>
    <w:hidden/>
    <w:uiPriority w:val="99"/>
    <w:semiHidden/>
    <w:rsid w:val="00B53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28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Muzzatti</dc:creator>
  <cp:keywords/>
  <dc:description/>
  <cp:lastModifiedBy>Karen Crosby</cp:lastModifiedBy>
  <cp:revision>2</cp:revision>
  <cp:lastPrinted>2025-01-01T20:28:00Z</cp:lastPrinted>
  <dcterms:created xsi:type="dcterms:W3CDTF">2025-01-24T20:32:00Z</dcterms:created>
  <dcterms:modified xsi:type="dcterms:W3CDTF">2025-01-24T20:32:00Z</dcterms:modified>
</cp:coreProperties>
</file>