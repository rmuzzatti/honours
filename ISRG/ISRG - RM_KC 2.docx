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5A05" w14:textId="0C99FF97" w:rsidR="001542E8" w:rsidRPr="00B34A90" w:rsidRDefault="00A02455" w:rsidP="00A02455">
      <w:pPr>
        <w:rPr>
          <w:rFonts w:ascii="Times New Roman" w:hAnsi="Times New Roman" w:cs="Times New Roman"/>
          <w:b/>
          <w:bCs/>
        </w:rPr>
      </w:pPr>
      <w:r w:rsidRPr="00B34A90">
        <w:rPr>
          <w:rFonts w:ascii="Times New Roman" w:hAnsi="Times New Roman" w:cs="Times New Roman"/>
          <w:b/>
          <w:bCs/>
        </w:rPr>
        <w:t>STATEMENT OF PREPARATION</w:t>
      </w:r>
    </w:p>
    <w:p w14:paraId="114C75E0" w14:textId="77777777" w:rsidR="00A02455" w:rsidRPr="00B34A90" w:rsidRDefault="00A02455" w:rsidP="00A02455">
      <w:pPr>
        <w:rPr>
          <w:rFonts w:ascii="Times New Roman" w:hAnsi="Times New Roman" w:cs="Times New Roman"/>
          <w:b/>
          <w:bCs/>
        </w:rPr>
      </w:pPr>
      <w:r w:rsidRPr="00B34A90">
        <w:rPr>
          <w:rFonts w:ascii="Times New Roman" w:hAnsi="Times New Roman" w:cs="Times New Roman"/>
          <w:b/>
          <w:bCs/>
        </w:rPr>
        <w:t>Relevant Experiences</w:t>
      </w:r>
    </w:p>
    <w:p w14:paraId="6DEC20BD" w14:textId="41906051" w:rsidR="00682FF2" w:rsidRPr="00B34A90" w:rsidRDefault="00E53BD1" w:rsidP="00B34A90">
      <w:pPr>
        <w:ind w:firstLine="720"/>
        <w:rPr>
          <w:rFonts w:ascii="Times New Roman" w:hAnsi="Times New Roman" w:cs="Times New Roman"/>
        </w:rPr>
      </w:pPr>
      <w:r w:rsidRPr="00B34A90">
        <w:rPr>
          <w:rFonts w:ascii="Times New Roman" w:hAnsi="Times New Roman" w:cs="Times New Roman"/>
        </w:rPr>
        <w:t>Physiology and n</w:t>
      </w:r>
      <w:r w:rsidR="00953515" w:rsidRPr="00B34A90">
        <w:rPr>
          <w:rFonts w:ascii="Times New Roman" w:hAnsi="Times New Roman" w:cs="Times New Roman"/>
        </w:rPr>
        <w:t>eurology</w:t>
      </w:r>
      <w:r w:rsidR="00A02455" w:rsidRPr="00B34A90">
        <w:rPr>
          <w:rFonts w:ascii="Times New Roman" w:hAnsi="Times New Roman" w:cs="Times New Roman"/>
        </w:rPr>
        <w:t xml:space="preserve"> </w:t>
      </w:r>
      <w:r w:rsidR="00B80FE3" w:rsidRPr="00B34A90">
        <w:rPr>
          <w:rFonts w:ascii="Times New Roman" w:hAnsi="Times New Roman" w:cs="Times New Roman"/>
        </w:rPr>
        <w:t>have</w:t>
      </w:r>
      <w:r w:rsidR="00953515" w:rsidRPr="00B34A90">
        <w:rPr>
          <w:rFonts w:ascii="Times New Roman" w:hAnsi="Times New Roman" w:cs="Times New Roman"/>
        </w:rPr>
        <w:t xml:space="preserve"> </w:t>
      </w:r>
      <w:r w:rsidR="0056295D">
        <w:rPr>
          <w:rFonts w:ascii="Times New Roman" w:hAnsi="Times New Roman" w:cs="Times New Roman"/>
        </w:rPr>
        <w:t>captivated</w:t>
      </w:r>
      <w:r w:rsidR="00A02455" w:rsidRPr="00B34A90">
        <w:rPr>
          <w:rFonts w:ascii="Times New Roman" w:hAnsi="Times New Roman" w:cs="Times New Roman"/>
        </w:rPr>
        <w:t xml:space="preserve"> </w:t>
      </w:r>
      <w:r w:rsidR="0056295D">
        <w:rPr>
          <w:rFonts w:ascii="Times New Roman" w:hAnsi="Times New Roman" w:cs="Times New Roman"/>
        </w:rPr>
        <w:t xml:space="preserve">me since </w:t>
      </w:r>
      <w:r w:rsidR="00A02455" w:rsidRPr="00B34A90">
        <w:rPr>
          <w:rFonts w:ascii="Times New Roman" w:hAnsi="Times New Roman" w:cs="Times New Roman"/>
        </w:rPr>
        <w:t xml:space="preserve">neuropathy (damage or dysfunction of nerves) </w:t>
      </w:r>
      <w:r w:rsidR="0056295D">
        <w:rPr>
          <w:rFonts w:ascii="Times New Roman" w:hAnsi="Times New Roman" w:cs="Times New Roman"/>
        </w:rPr>
        <w:t>began impacting my life at 12 years old</w:t>
      </w:r>
      <w:r w:rsidR="00A02455" w:rsidRPr="00B34A90">
        <w:rPr>
          <w:rFonts w:ascii="Times New Roman" w:hAnsi="Times New Roman" w:cs="Times New Roman"/>
        </w:rPr>
        <w:t xml:space="preserve">. In the years since, I have been decoding </w:t>
      </w:r>
      <w:ins w:id="0" w:author="Karen Crosby" w:date="2025-01-31T13:13:00Z" w16du:dateUtc="2025-01-31T17:13:00Z">
        <w:r w:rsidR="00A770FB">
          <w:rPr>
            <w:rFonts w:ascii="Times New Roman" w:hAnsi="Times New Roman" w:cs="Times New Roman"/>
          </w:rPr>
          <w:t>data from electromyography (</w:t>
        </w:r>
      </w:ins>
      <w:r w:rsidR="00A02455" w:rsidRPr="00B34A90">
        <w:rPr>
          <w:rFonts w:ascii="Times New Roman" w:hAnsi="Times New Roman" w:cs="Times New Roman"/>
        </w:rPr>
        <w:t xml:space="preserve">EMG </w:t>
      </w:r>
      <w:del w:id="1" w:author="Karen Crosby" w:date="2025-01-31T13:13:00Z" w16du:dateUtc="2025-01-31T17:13:00Z">
        <w:r w:rsidR="00A02455" w:rsidRPr="00B34A90" w:rsidDel="00A770FB">
          <w:rPr>
            <w:rFonts w:ascii="Times New Roman" w:hAnsi="Times New Roman" w:cs="Times New Roman"/>
          </w:rPr>
          <w:delText>(</w:delText>
        </w:r>
        <w:r w:rsidR="00126FCF" w:rsidRPr="00B34A90" w:rsidDel="00A770FB">
          <w:rPr>
            <w:rFonts w:ascii="Times New Roman" w:hAnsi="Times New Roman" w:cs="Times New Roman"/>
          </w:rPr>
          <w:delText>electromyography,</w:delText>
        </w:r>
      </w:del>
      <w:ins w:id="2" w:author="Karen Crosby" w:date="2025-01-31T13:13:00Z" w16du:dateUtc="2025-01-31T17:13:00Z">
        <w:r w:rsidR="00A770FB">
          <w:rPr>
            <w:rFonts w:ascii="Times New Roman" w:hAnsi="Times New Roman" w:cs="Times New Roman"/>
          </w:rPr>
          <w:t>;</w:t>
        </w:r>
      </w:ins>
      <w:r w:rsidR="00126FCF" w:rsidRPr="00B34A90">
        <w:rPr>
          <w:rFonts w:ascii="Times New Roman" w:hAnsi="Times New Roman" w:cs="Times New Roman"/>
        </w:rPr>
        <w:t xml:space="preserve"> </w:t>
      </w:r>
      <w:r w:rsidR="00A02455" w:rsidRPr="00B34A90">
        <w:rPr>
          <w:rFonts w:ascii="Times New Roman" w:hAnsi="Times New Roman" w:cs="Times New Roman"/>
        </w:rPr>
        <w:t>measures the activity of sensory and motor nerves)</w:t>
      </w:r>
      <w:del w:id="3" w:author="Karen Crosby" w:date="2025-01-31T13:13:00Z" w16du:dateUtc="2025-01-31T17:13:00Z">
        <w:r w:rsidR="00A02455" w:rsidRPr="00B34A90" w:rsidDel="00A770FB">
          <w:rPr>
            <w:rFonts w:ascii="Times New Roman" w:hAnsi="Times New Roman" w:cs="Times New Roman"/>
          </w:rPr>
          <w:delText xml:space="preserve"> data</w:delText>
        </w:r>
      </w:del>
      <w:r w:rsidR="00A02455" w:rsidRPr="00B34A90">
        <w:rPr>
          <w:rFonts w:ascii="Times New Roman" w:hAnsi="Times New Roman" w:cs="Times New Roman"/>
        </w:rPr>
        <w:t xml:space="preserve"> and </w:t>
      </w:r>
      <w:ins w:id="4" w:author="Karen Crosby" w:date="2025-01-31T13:14:00Z" w16du:dateUtc="2025-01-31T17:14:00Z">
        <w:r w:rsidR="00A770FB">
          <w:rPr>
            <w:rFonts w:ascii="Times New Roman" w:hAnsi="Times New Roman" w:cs="Times New Roman"/>
          </w:rPr>
          <w:t xml:space="preserve">reading journal articles to </w:t>
        </w:r>
      </w:ins>
      <w:ins w:id="5" w:author="Karen Crosby" w:date="2025-01-31T13:15:00Z" w16du:dateUtc="2025-01-31T17:15:00Z">
        <w:r w:rsidR="00A770FB">
          <w:rPr>
            <w:rFonts w:ascii="Times New Roman" w:hAnsi="Times New Roman" w:cs="Times New Roman"/>
          </w:rPr>
          <w:t xml:space="preserve">learn </w:t>
        </w:r>
      </w:ins>
      <w:del w:id="6" w:author="Karen Crosby" w:date="2025-01-31T13:14:00Z" w16du:dateUtc="2025-01-31T17:14:00Z">
        <w:r w:rsidR="00A02455" w:rsidRPr="00B34A90" w:rsidDel="00A770FB">
          <w:rPr>
            <w:rFonts w:ascii="Times New Roman" w:hAnsi="Times New Roman" w:cs="Times New Roman"/>
          </w:rPr>
          <w:delText>PubMed, learning not only</w:delText>
        </w:r>
      </w:del>
      <w:ins w:id="7" w:author="Karen Crosby" w:date="2025-01-31T13:14:00Z" w16du:dateUtc="2025-01-31T17:14:00Z">
        <w:r w:rsidR="00A770FB">
          <w:rPr>
            <w:rFonts w:ascii="Times New Roman" w:hAnsi="Times New Roman" w:cs="Times New Roman"/>
          </w:rPr>
          <w:t>about</w:t>
        </w:r>
      </w:ins>
      <w:r w:rsidR="00A02455" w:rsidRPr="00B34A90">
        <w:rPr>
          <w:rFonts w:ascii="Times New Roman" w:hAnsi="Times New Roman" w:cs="Times New Roman"/>
        </w:rPr>
        <w:t xml:space="preserve"> </w:t>
      </w:r>
      <w:del w:id="8" w:author="Karen Crosby" w:date="2025-01-31T13:15:00Z" w16du:dateUtc="2025-01-31T17:15:00Z">
        <w:r w:rsidR="00A02455" w:rsidRPr="00B34A90" w:rsidDel="00A770FB">
          <w:rPr>
            <w:rFonts w:ascii="Times New Roman" w:hAnsi="Times New Roman" w:cs="Times New Roman"/>
          </w:rPr>
          <w:delText xml:space="preserve">the </w:delText>
        </w:r>
        <w:r w:rsidR="006738B8" w:rsidRPr="00B34A90" w:rsidDel="00A770FB">
          <w:rPr>
            <w:rFonts w:ascii="Times New Roman" w:hAnsi="Times New Roman" w:cs="Times New Roman"/>
          </w:rPr>
          <w:delText>mechanisms of</w:delText>
        </w:r>
      </w:del>
      <w:r w:rsidR="006738B8" w:rsidRPr="00B34A90">
        <w:rPr>
          <w:rFonts w:ascii="Times New Roman" w:hAnsi="Times New Roman" w:cs="Times New Roman"/>
        </w:rPr>
        <w:t xml:space="preserve"> </w:t>
      </w:r>
      <w:commentRangeStart w:id="9"/>
      <w:r w:rsidR="006738B8" w:rsidRPr="00B34A90">
        <w:rPr>
          <w:rFonts w:ascii="Times New Roman" w:hAnsi="Times New Roman" w:cs="Times New Roman"/>
        </w:rPr>
        <w:t>neurotransmitters</w:t>
      </w:r>
      <w:ins w:id="10" w:author="Karen Crosby" w:date="2025-01-31T13:14:00Z" w16du:dateUtc="2025-01-31T17:14:00Z">
        <w:r w:rsidR="00A770FB">
          <w:rPr>
            <w:rFonts w:ascii="Times New Roman" w:hAnsi="Times New Roman" w:cs="Times New Roman"/>
          </w:rPr>
          <w:t xml:space="preserve"> and how</w:t>
        </w:r>
      </w:ins>
      <w:del w:id="11" w:author="Karen Crosby" w:date="2025-01-31T13:14:00Z" w16du:dateUtc="2025-01-31T17:14:00Z">
        <w:r w:rsidR="006738B8" w:rsidRPr="00B34A90" w:rsidDel="00A770FB">
          <w:rPr>
            <w:rFonts w:ascii="Times New Roman" w:hAnsi="Times New Roman" w:cs="Times New Roman"/>
          </w:rPr>
          <w:delText>, but how</w:delText>
        </w:r>
      </w:del>
      <w:r w:rsidR="006738B8" w:rsidRPr="00B34A90">
        <w:rPr>
          <w:rFonts w:ascii="Times New Roman" w:hAnsi="Times New Roman" w:cs="Times New Roman"/>
        </w:rPr>
        <w:t xml:space="preserve"> factors like medications</w:t>
      </w:r>
      <w:r w:rsidR="009766EC" w:rsidRPr="00B34A90">
        <w:rPr>
          <w:rFonts w:ascii="Times New Roman" w:hAnsi="Times New Roman" w:cs="Times New Roman"/>
        </w:rPr>
        <w:t xml:space="preserve"> and</w:t>
      </w:r>
      <w:r w:rsidR="006738B8" w:rsidRPr="00B34A90">
        <w:rPr>
          <w:rFonts w:ascii="Times New Roman" w:hAnsi="Times New Roman" w:cs="Times New Roman"/>
        </w:rPr>
        <w:t xml:space="preserve"> </w:t>
      </w:r>
      <w:r w:rsidR="000569AC">
        <w:rPr>
          <w:rFonts w:ascii="Times New Roman" w:hAnsi="Times New Roman" w:cs="Times New Roman"/>
        </w:rPr>
        <w:t>stress</w:t>
      </w:r>
      <w:r w:rsidR="006738B8" w:rsidRPr="00B34A90">
        <w:rPr>
          <w:rFonts w:ascii="Times New Roman" w:hAnsi="Times New Roman" w:cs="Times New Roman"/>
        </w:rPr>
        <w:t xml:space="preserve"> influence them.</w:t>
      </w:r>
      <w:r w:rsidR="00126FCF" w:rsidRPr="00B34A90">
        <w:rPr>
          <w:rFonts w:ascii="Times New Roman" w:hAnsi="Times New Roman" w:cs="Times New Roman"/>
        </w:rPr>
        <w:t xml:space="preserve"> I have become acutely aware of the connection between the nervous system to all our other systems, such as the muscular system, and the reciprocal relationships between these systems</w:t>
      </w:r>
      <w:r w:rsidR="007720D3" w:rsidRPr="00B34A90">
        <w:rPr>
          <w:rFonts w:ascii="Times New Roman" w:hAnsi="Times New Roman" w:cs="Times New Roman"/>
        </w:rPr>
        <w:t xml:space="preserve">, </w:t>
      </w:r>
      <w:r w:rsidR="00126FCF" w:rsidRPr="00B34A90">
        <w:rPr>
          <w:rFonts w:ascii="Times New Roman" w:hAnsi="Times New Roman" w:cs="Times New Roman"/>
        </w:rPr>
        <w:t>stress</w:t>
      </w:r>
      <w:r w:rsidR="007720D3" w:rsidRPr="00B34A90">
        <w:rPr>
          <w:rFonts w:ascii="Times New Roman" w:hAnsi="Times New Roman" w:cs="Times New Roman"/>
        </w:rPr>
        <w:t>, and</w:t>
      </w:r>
      <w:r w:rsidR="00126FCF" w:rsidRPr="00B34A90">
        <w:rPr>
          <w:rFonts w:ascii="Times New Roman" w:hAnsi="Times New Roman" w:cs="Times New Roman"/>
        </w:rPr>
        <w:t xml:space="preserve"> appetite.</w:t>
      </w:r>
      <w:r w:rsidR="00A02455" w:rsidRPr="00B34A90">
        <w:rPr>
          <w:rFonts w:ascii="Times New Roman" w:hAnsi="Times New Roman" w:cs="Times New Roman"/>
        </w:rPr>
        <w:t xml:space="preserve"> </w:t>
      </w:r>
      <w:commentRangeEnd w:id="9"/>
      <w:r w:rsidR="00A27430">
        <w:rPr>
          <w:rStyle w:val="CommentReference"/>
        </w:rPr>
        <w:commentReference w:id="9"/>
      </w:r>
      <w:r w:rsidR="00A02455" w:rsidRPr="00B34A90">
        <w:rPr>
          <w:rFonts w:ascii="Times New Roman" w:hAnsi="Times New Roman" w:cs="Times New Roman"/>
        </w:rPr>
        <w:t xml:space="preserve">Taking my history into account, it </w:t>
      </w:r>
      <w:r w:rsidR="008E35AF" w:rsidRPr="00B34A90">
        <w:rPr>
          <w:rFonts w:ascii="Times New Roman" w:hAnsi="Times New Roman" w:cs="Times New Roman"/>
        </w:rPr>
        <w:t>is</w:t>
      </w:r>
      <w:r w:rsidR="00A02455" w:rsidRPr="00B34A90">
        <w:rPr>
          <w:rFonts w:ascii="Times New Roman" w:hAnsi="Times New Roman" w:cs="Times New Roman"/>
        </w:rPr>
        <w:t xml:space="preserve"> no surprise that at 17-years-old, I sat in the front row of Dr Crosby’s </w:t>
      </w:r>
      <w:r w:rsidR="00055C02" w:rsidRPr="00B34A90">
        <w:rPr>
          <w:rFonts w:ascii="Times New Roman" w:hAnsi="Times New Roman" w:cs="Times New Roman"/>
        </w:rPr>
        <w:t>Foundations of Biology (</w:t>
      </w:r>
      <w:r w:rsidR="00A02455" w:rsidRPr="00B34A90">
        <w:rPr>
          <w:rFonts w:ascii="Times New Roman" w:hAnsi="Times New Roman" w:cs="Times New Roman"/>
        </w:rPr>
        <w:t>BIOL</w:t>
      </w:r>
      <w:r w:rsidR="00055C02" w:rsidRPr="00B34A90">
        <w:rPr>
          <w:rFonts w:ascii="Times New Roman" w:hAnsi="Times New Roman" w:cs="Times New Roman"/>
        </w:rPr>
        <w:t>-</w:t>
      </w:r>
      <w:r w:rsidR="00A02455" w:rsidRPr="00B34A90">
        <w:rPr>
          <w:rFonts w:ascii="Times New Roman" w:hAnsi="Times New Roman" w:cs="Times New Roman"/>
        </w:rPr>
        <w:t>1001</w:t>
      </w:r>
      <w:r w:rsidR="00055C02" w:rsidRPr="00B34A90">
        <w:rPr>
          <w:rFonts w:ascii="Times New Roman" w:hAnsi="Times New Roman" w:cs="Times New Roman"/>
        </w:rPr>
        <w:t>)</w:t>
      </w:r>
      <w:r w:rsidR="00A02455" w:rsidRPr="00B34A90">
        <w:rPr>
          <w:rFonts w:ascii="Times New Roman" w:hAnsi="Times New Roman" w:cs="Times New Roman"/>
        </w:rPr>
        <w:t xml:space="preserve"> lecture where I learned about her research and </w:t>
      </w:r>
      <w:r w:rsidR="000279D8" w:rsidRPr="00B34A90">
        <w:rPr>
          <w:rFonts w:ascii="Times New Roman" w:hAnsi="Times New Roman" w:cs="Times New Roman"/>
        </w:rPr>
        <w:t>realized</w:t>
      </w:r>
      <w:r w:rsidR="00A02455" w:rsidRPr="00B34A90">
        <w:rPr>
          <w:rFonts w:ascii="Times New Roman" w:hAnsi="Times New Roman" w:cs="Times New Roman"/>
        </w:rPr>
        <w:t xml:space="preserve"> that I wanted to research neurophysiology with Dr Crosby for my </w:t>
      </w:r>
      <w:r w:rsidR="009F0E30" w:rsidRPr="00B34A90">
        <w:rPr>
          <w:rFonts w:ascii="Times New Roman" w:hAnsi="Times New Roman" w:cs="Times New Roman"/>
        </w:rPr>
        <w:t xml:space="preserve">eventual </w:t>
      </w:r>
      <w:ins w:id="12" w:author="Karen Crosby" w:date="2025-01-31T13:22:00Z" w16du:dateUtc="2025-01-31T17:22:00Z">
        <w:r w:rsidR="00A770FB">
          <w:rPr>
            <w:rFonts w:ascii="Times New Roman" w:hAnsi="Times New Roman" w:cs="Times New Roman"/>
          </w:rPr>
          <w:t>H</w:t>
        </w:r>
      </w:ins>
      <w:del w:id="13" w:author="Karen Crosby" w:date="2025-01-31T13:22:00Z" w16du:dateUtc="2025-01-31T17:22:00Z">
        <w:r w:rsidR="00A02455" w:rsidRPr="00B34A90" w:rsidDel="00A770FB">
          <w:rPr>
            <w:rFonts w:ascii="Times New Roman" w:hAnsi="Times New Roman" w:cs="Times New Roman"/>
          </w:rPr>
          <w:delText>h</w:delText>
        </w:r>
      </w:del>
      <w:r w:rsidR="00A02455" w:rsidRPr="00B34A90">
        <w:rPr>
          <w:rFonts w:ascii="Times New Roman" w:hAnsi="Times New Roman" w:cs="Times New Roman"/>
        </w:rPr>
        <w:t>onours</w:t>
      </w:r>
      <w:ins w:id="14" w:author="Karen Crosby" w:date="2025-01-31T13:22:00Z" w16du:dateUtc="2025-01-31T17:22:00Z">
        <w:r w:rsidR="00A770FB">
          <w:rPr>
            <w:rFonts w:ascii="Times New Roman" w:hAnsi="Times New Roman" w:cs="Times New Roman"/>
          </w:rPr>
          <w:t xml:space="preserve"> project</w:t>
        </w:r>
      </w:ins>
      <w:r w:rsidR="00A02455" w:rsidRPr="00B34A90">
        <w:rPr>
          <w:rFonts w:ascii="Times New Roman" w:hAnsi="Times New Roman" w:cs="Times New Roman"/>
        </w:rPr>
        <w:t>.</w:t>
      </w:r>
    </w:p>
    <w:p w14:paraId="1CCC60C2" w14:textId="40F471EA" w:rsidR="00682FF2" w:rsidRPr="00B34A90" w:rsidRDefault="0076205B" w:rsidP="00B34A90">
      <w:pPr>
        <w:ind w:firstLine="720"/>
        <w:rPr>
          <w:rFonts w:ascii="Times New Roman" w:hAnsi="Times New Roman" w:cs="Times New Roman"/>
        </w:rPr>
      </w:pPr>
      <w:r>
        <w:rPr>
          <w:rFonts w:ascii="Times New Roman" w:hAnsi="Times New Roman" w:cs="Times New Roman"/>
        </w:rPr>
        <w:t>My</w:t>
      </w:r>
      <w:r w:rsidR="00300AC1" w:rsidRPr="00B34A90">
        <w:rPr>
          <w:rFonts w:ascii="Times New Roman" w:hAnsi="Times New Roman" w:cs="Times New Roman"/>
        </w:rPr>
        <w:t xml:space="preserve"> passion for </w:t>
      </w:r>
      <w:r w:rsidR="009046C6" w:rsidRPr="00B34A90">
        <w:rPr>
          <w:rFonts w:ascii="Times New Roman" w:hAnsi="Times New Roman" w:cs="Times New Roman"/>
        </w:rPr>
        <w:t xml:space="preserve">physiology and </w:t>
      </w:r>
      <w:r w:rsidR="00300AC1" w:rsidRPr="00B34A90">
        <w:rPr>
          <w:rFonts w:ascii="Times New Roman" w:hAnsi="Times New Roman" w:cs="Times New Roman"/>
        </w:rPr>
        <w:t xml:space="preserve">healthcare is reflected in my work as a </w:t>
      </w:r>
      <w:proofErr w:type="spellStart"/>
      <w:r w:rsidR="00A02455" w:rsidRPr="00B34A90">
        <w:rPr>
          <w:rFonts w:ascii="Times New Roman" w:hAnsi="Times New Roman" w:cs="Times New Roman"/>
        </w:rPr>
        <w:t>M</w:t>
      </w:r>
      <w:r w:rsidR="00BC2772" w:rsidRPr="00B34A90">
        <w:rPr>
          <w:rFonts w:ascii="Times New Roman" w:hAnsi="Times New Roman" w:cs="Times New Roman"/>
        </w:rPr>
        <w:t>tA</w:t>
      </w:r>
      <w:proofErr w:type="spellEnd"/>
      <w:r w:rsidR="00BC2772" w:rsidRPr="00B34A90">
        <w:rPr>
          <w:rFonts w:ascii="Times New Roman" w:hAnsi="Times New Roman" w:cs="Times New Roman"/>
        </w:rPr>
        <w:t xml:space="preserve"> </w:t>
      </w:r>
      <w:r w:rsidR="00A02455" w:rsidRPr="00B34A90">
        <w:rPr>
          <w:rFonts w:ascii="Times New Roman" w:hAnsi="Times New Roman" w:cs="Times New Roman"/>
        </w:rPr>
        <w:t>student athletic therapist, lifeguard, and first aid instructor</w:t>
      </w:r>
      <w:r w:rsidR="00300AC1" w:rsidRPr="00B34A90">
        <w:rPr>
          <w:rFonts w:ascii="Times New Roman" w:hAnsi="Times New Roman" w:cs="Times New Roman"/>
        </w:rPr>
        <w:t xml:space="preserve">. Through these experiences, </w:t>
      </w:r>
      <w:r w:rsidR="00A02455" w:rsidRPr="00B34A90">
        <w:rPr>
          <w:rFonts w:ascii="Times New Roman" w:hAnsi="Times New Roman" w:cs="Times New Roman"/>
        </w:rPr>
        <w:t>I</w:t>
      </w:r>
      <w:r w:rsidR="00B903FE" w:rsidRPr="00B34A90">
        <w:rPr>
          <w:rFonts w:ascii="Times New Roman" w:hAnsi="Times New Roman" w:cs="Times New Roman"/>
        </w:rPr>
        <w:t xml:space="preserve"> have</w:t>
      </w:r>
      <w:r w:rsidR="00A02455" w:rsidRPr="00B34A90">
        <w:rPr>
          <w:rFonts w:ascii="Times New Roman" w:hAnsi="Times New Roman" w:cs="Times New Roman"/>
        </w:rPr>
        <w:t xml:space="preserve"> </w:t>
      </w:r>
      <w:r w:rsidR="007D08C2" w:rsidRPr="00B34A90">
        <w:rPr>
          <w:rFonts w:ascii="Times New Roman" w:hAnsi="Times New Roman" w:cs="Times New Roman"/>
        </w:rPr>
        <w:t xml:space="preserve">seen </w:t>
      </w:r>
      <w:r w:rsidR="00A02455" w:rsidRPr="00B34A90">
        <w:rPr>
          <w:rFonts w:ascii="Times New Roman" w:hAnsi="Times New Roman" w:cs="Times New Roman"/>
        </w:rPr>
        <w:t>first-hand the observable effects of the nervous system, and how it responds to stress</w:t>
      </w:r>
      <w:r w:rsidR="001B2F98" w:rsidRPr="00B34A90">
        <w:rPr>
          <w:rFonts w:ascii="Times New Roman" w:hAnsi="Times New Roman" w:cs="Times New Roman"/>
        </w:rPr>
        <w:t>, and well as developed problem solving</w:t>
      </w:r>
      <w:r w:rsidR="00566390" w:rsidRPr="00B34A90">
        <w:rPr>
          <w:rFonts w:ascii="Times New Roman" w:hAnsi="Times New Roman" w:cs="Times New Roman"/>
        </w:rPr>
        <w:t xml:space="preserve"> and </w:t>
      </w:r>
      <w:r w:rsidR="001B2F98" w:rsidRPr="00B34A90">
        <w:rPr>
          <w:rFonts w:ascii="Times New Roman" w:hAnsi="Times New Roman" w:cs="Times New Roman"/>
        </w:rPr>
        <w:t xml:space="preserve">communication skills. </w:t>
      </w:r>
      <w:r w:rsidR="00434F89" w:rsidRPr="00B34A90">
        <w:rPr>
          <w:rFonts w:ascii="Times New Roman" w:hAnsi="Times New Roman" w:cs="Times New Roman"/>
        </w:rPr>
        <w:t xml:space="preserve">Through my experience as a peer tutor and teaching assistant for the Biology, Chemistry &amp; Biochemistry, and Math Departments, </w:t>
      </w:r>
      <w:r w:rsidR="00A02455" w:rsidRPr="00B34A90">
        <w:rPr>
          <w:rFonts w:ascii="Times New Roman" w:hAnsi="Times New Roman" w:cs="Times New Roman"/>
        </w:rPr>
        <w:t xml:space="preserve">I have been able to practice </w:t>
      </w:r>
      <w:r w:rsidR="00434F89" w:rsidRPr="00B34A90">
        <w:rPr>
          <w:rFonts w:ascii="Times New Roman" w:hAnsi="Times New Roman" w:cs="Times New Roman"/>
        </w:rPr>
        <w:t>laboratory</w:t>
      </w:r>
      <w:r w:rsidR="00A02455" w:rsidRPr="00B34A90">
        <w:rPr>
          <w:rFonts w:ascii="Times New Roman" w:hAnsi="Times New Roman" w:cs="Times New Roman"/>
        </w:rPr>
        <w:t xml:space="preserve"> skills and scientific communication</w:t>
      </w:r>
      <w:r w:rsidR="00434F89" w:rsidRPr="00B34A90">
        <w:rPr>
          <w:rFonts w:ascii="Times New Roman" w:hAnsi="Times New Roman" w:cs="Times New Roman"/>
        </w:rPr>
        <w:t>.</w:t>
      </w:r>
      <w:r w:rsidR="00566390" w:rsidRPr="00B34A90">
        <w:rPr>
          <w:rFonts w:ascii="Times New Roman" w:hAnsi="Times New Roman" w:cs="Times New Roman"/>
        </w:rPr>
        <w:t xml:space="preserve"> To balance these roles and their responsibilities, I </w:t>
      </w:r>
      <w:del w:id="15" w:author="Karen Crosby" w:date="2025-01-31T13:17:00Z" w16du:dateUtc="2025-01-31T17:17:00Z">
        <w:r w:rsidR="00DF4C8D" w:rsidRPr="00B34A90" w:rsidDel="00A770FB">
          <w:rPr>
            <w:rFonts w:ascii="Times New Roman" w:hAnsi="Times New Roman" w:cs="Times New Roman"/>
          </w:rPr>
          <w:delText>must</w:delText>
        </w:r>
        <w:r w:rsidR="00566390" w:rsidRPr="00B34A90" w:rsidDel="00A770FB">
          <w:rPr>
            <w:rFonts w:ascii="Times New Roman" w:hAnsi="Times New Roman" w:cs="Times New Roman"/>
          </w:rPr>
          <w:delText xml:space="preserve"> </w:delText>
        </w:r>
      </w:del>
      <w:r w:rsidR="00566390" w:rsidRPr="00B34A90">
        <w:rPr>
          <w:rFonts w:ascii="Times New Roman" w:hAnsi="Times New Roman" w:cs="Times New Roman"/>
        </w:rPr>
        <w:t>utilize effective organization and time management skills, which will contribute to success</w:t>
      </w:r>
      <w:r w:rsidR="003B3544" w:rsidRPr="00B34A90">
        <w:rPr>
          <w:rFonts w:ascii="Times New Roman" w:hAnsi="Times New Roman" w:cs="Times New Roman"/>
        </w:rPr>
        <w:t xml:space="preserve">fully managing the </w:t>
      </w:r>
      <w:r w:rsidR="003B3544" w:rsidRPr="0056295D">
        <w:rPr>
          <w:rFonts w:ascii="Times New Roman" w:hAnsi="Times New Roman" w:cs="Times New Roman"/>
        </w:rPr>
        <w:t>multifaceted demands</w:t>
      </w:r>
      <w:r w:rsidR="003B3544" w:rsidRPr="00B34A90">
        <w:rPr>
          <w:rFonts w:ascii="Times New Roman" w:hAnsi="Times New Roman" w:cs="Times New Roman"/>
        </w:rPr>
        <w:t xml:space="preserve"> of </w:t>
      </w:r>
      <w:r w:rsidR="00566390" w:rsidRPr="00B34A90">
        <w:rPr>
          <w:rFonts w:ascii="Times New Roman" w:hAnsi="Times New Roman" w:cs="Times New Roman"/>
        </w:rPr>
        <w:t xml:space="preserve">research. </w:t>
      </w:r>
    </w:p>
    <w:p w14:paraId="63D1F261" w14:textId="0C184F88" w:rsidR="00304AAF" w:rsidRPr="00B34A90" w:rsidRDefault="00A02455" w:rsidP="00B34A90">
      <w:pPr>
        <w:ind w:firstLine="720"/>
        <w:rPr>
          <w:rFonts w:ascii="Times New Roman" w:hAnsi="Times New Roman" w:cs="Times New Roman"/>
        </w:rPr>
      </w:pPr>
      <w:commentRangeStart w:id="16"/>
      <w:r w:rsidRPr="00B34A90">
        <w:rPr>
          <w:rFonts w:ascii="Times New Roman" w:hAnsi="Times New Roman" w:cs="Times New Roman"/>
        </w:rPr>
        <w:t>In</w:t>
      </w:r>
      <w:commentRangeEnd w:id="16"/>
      <w:r w:rsidR="00A770FB">
        <w:rPr>
          <w:rStyle w:val="CommentReference"/>
        </w:rPr>
        <w:commentReference w:id="16"/>
      </w:r>
      <w:r w:rsidRPr="00B34A90">
        <w:rPr>
          <w:rFonts w:ascii="Times New Roman" w:hAnsi="Times New Roman" w:cs="Times New Roman"/>
        </w:rPr>
        <w:t xml:space="preserve"> Environmental Physiology &amp; Biochemistry of Animals (BIOL-4201), I learned about adaptations of various systems, including the nervous system, under extreme conditions, and dedicated time both inside and outside of class to analyzing and understanding scientific journal articles.  In Enzymology &amp; Metabolism (BIOC-2001) and Protein Biochemistry (BIOC-3521), I practiced a variety of laboratory techniques, such as preparing solutions and assays. In Environmental Microbiology (BIOL-3111), I developed, conducted, and analyzed data for a term project on antibiotic resistant bacteria in Sackville Waterfowl Park. This project allowed me to take the next step in lab work</w:t>
      </w:r>
      <w:ins w:id="17" w:author="Karen Crosby" w:date="2025-01-31T13:17:00Z" w16du:dateUtc="2025-01-31T17:17:00Z">
        <w:r w:rsidR="00A770FB">
          <w:rPr>
            <w:rFonts w:ascii="Times New Roman" w:hAnsi="Times New Roman" w:cs="Times New Roman"/>
          </w:rPr>
          <w:t xml:space="preserve"> and </w:t>
        </w:r>
      </w:ins>
      <w:del w:id="18" w:author="Karen Crosby" w:date="2025-01-31T13:17:00Z" w16du:dateUtc="2025-01-31T17:17:00Z">
        <w:r w:rsidRPr="00B34A90" w:rsidDel="00A770FB">
          <w:rPr>
            <w:rFonts w:ascii="Times New Roman" w:hAnsi="Times New Roman" w:cs="Times New Roman"/>
          </w:rPr>
          <w:delText xml:space="preserve">, by allowing me to </w:delText>
        </w:r>
      </w:del>
      <w:r w:rsidRPr="00B34A90">
        <w:rPr>
          <w:rFonts w:ascii="Times New Roman" w:hAnsi="Times New Roman" w:cs="Times New Roman"/>
        </w:rPr>
        <w:t>become more self-</w:t>
      </w:r>
      <w:r w:rsidR="003F2CF0">
        <w:rPr>
          <w:rFonts w:ascii="Times New Roman" w:hAnsi="Times New Roman" w:cs="Times New Roman"/>
        </w:rPr>
        <w:t>directed</w:t>
      </w:r>
      <w:r w:rsidRPr="00B34A90">
        <w:rPr>
          <w:rFonts w:ascii="Times New Roman" w:hAnsi="Times New Roman" w:cs="Times New Roman"/>
        </w:rPr>
        <w:t xml:space="preserve"> and independent </w:t>
      </w:r>
      <w:del w:id="19" w:author="Karen Crosby" w:date="2025-01-31T13:18:00Z" w16du:dateUtc="2025-01-31T17:18:00Z">
        <w:r w:rsidRPr="00B34A90" w:rsidDel="00A770FB">
          <w:rPr>
            <w:rFonts w:ascii="Times New Roman" w:hAnsi="Times New Roman" w:cs="Times New Roman"/>
          </w:rPr>
          <w:delText xml:space="preserve">than what is </w:delText>
        </w:r>
        <w:r w:rsidR="003F2CF0" w:rsidDel="00A770FB">
          <w:rPr>
            <w:rFonts w:ascii="Times New Roman" w:hAnsi="Times New Roman" w:cs="Times New Roman"/>
          </w:rPr>
          <w:delText>usually required</w:delText>
        </w:r>
        <w:r w:rsidRPr="00B34A90" w:rsidDel="00A770FB">
          <w:rPr>
            <w:rFonts w:ascii="Times New Roman" w:hAnsi="Times New Roman" w:cs="Times New Roman"/>
          </w:rPr>
          <w:delText xml:space="preserve"> in </w:delText>
        </w:r>
        <w:r w:rsidR="003F2CF0" w:rsidDel="00A770FB">
          <w:rPr>
            <w:rFonts w:ascii="Times New Roman" w:hAnsi="Times New Roman" w:cs="Times New Roman"/>
          </w:rPr>
          <w:delText>the lab component of courses,</w:delText>
        </w:r>
      </w:del>
      <w:r w:rsidR="003F2CF0">
        <w:rPr>
          <w:rFonts w:ascii="Times New Roman" w:hAnsi="Times New Roman" w:cs="Times New Roman"/>
        </w:rPr>
        <w:t xml:space="preserve"> </w:t>
      </w:r>
      <w:r w:rsidR="005778B2" w:rsidRPr="00B34A90">
        <w:rPr>
          <w:rFonts w:ascii="Times New Roman" w:hAnsi="Times New Roman" w:cs="Times New Roman"/>
        </w:rPr>
        <w:t>and</w:t>
      </w:r>
      <w:r w:rsidRPr="00B34A90">
        <w:rPr>
          <w:rFonts w:ascii="Times New Roman" w:hAnsi="Times New Roman" w:cs="Times New Roman"/>
        </w:rPr>
        <w:t xml:space="preserve"> taught me the importance of open research and audit trails. Animal Form and Function (BIOL-2401) taught me about the structure, function, and evolution of the animal nervous system, from sponges to humans, as well as dissection skills I will need for this project. Intro Design &amp; Stat</w:t>
      </w:r>
      <w:ins w:id="20" w:author="Karen Crosby" w:date="2025-01-31T13:18:00Z" w16du:dateUtc="2025-01-31T17:18:00Z">
        <w:r w:rsidR="00A770FB">
          <w:rPr>
            <w:rFonts w:ascii="Times New Roman" w:hAnsi="Times New Roman" w:cs="Times New Roman"/>
          </w:rPr>
          <w:t>istical</w:t>
        </w:r>
      </w:ins>
      <w:r w:rsidRPr="00B34A90">
        <w:rPr>
          <w:rFonts w:ascii="Times New Roman" w:hAnsi="Times New Roman" w:cs="Times New Roman"/>
        </w:rPr>
        <w:t xml:space="preserve"> Analysis (BIOL-2701) taught me how to </w:t>
      </w:r>
      <w:r w:rsidR="005D7F30" w:rsidRPr="00B34A90">
        <w:rPr>
          <w:rFonts w:ascii="Times New Roman" w:hAnsi="Times New Roman" w:cs="Times New Roman"/>
        </w:rPr>
        <w:t xml:space="preserve">interpret and </w:t>
      </w:r>
      <w:r w:rsidRPr="00B34A90">
        <w:rPr>
          <w:rFonts w:ascii="Times New Roman" w:hAnsi="Times New Roman" w:cs="Times New Roman"/>
        </w:rPr>
        <w:t xml:space="preserve">apply statistics in biology, and how to use </w:t>
      </w:r>
      <w:ins w:id="21" w:author="Karen Crosby" w:date="2025-01-31T13:18:00Z" w16du:dateUtc="2025-01-31T17:18:00Z">
        <w:r w:rsidR="00A770FB">
          <w:rPr>
            <w:rFonts w:ascii="Times New Roman" w:hAnsi="Times New Roman" w:cs="Times New Roman"/>
          </w:rPr>
          <w:t xml:space="preserve">the </w:t>
        </w:r>
      </w:ins>
      <w:r w:rsidRPr="00B34A90">
        <w:rPr>
          <w:rFonts w:ascii="Times New Roman" w:hAnsi="Times New Roman" w:cs="Times New Roman"/>
        </w:rPr>
        <w:t>software I need to analyze data</w:t>
      </w:r>
      <w:r w:rsidR="00EC67C0" w:rsidRPr="00B34A90">
        <w:rPr>
          <w:rFonts w:ascii="Times New Roman" w:hAnsi="Times New Roman" w:cs="Times New Roman"/>
        </w:rPr>
        <w:t xml:space="preserve"> for my </w:t>
      </w:r>
      <w:ins w:id="22" w:author="Karen Crosby" w:date="2025-01-31T13:19:00Z" w16du:dateUtc="2025-01-31T17:19:00Z">
        <w:r w:rsidR="00A770FB">
          <w:rPr>
            <w:rFonts w:ascii="Times New Roman" w:hAnsi="Times New Roman" w:cs="Times New Roman"/>
          </w:rPr>
          <w:t>H</w:t>
        </w:r>
      </w:ins>
      <w:del w:id="23" w:author="Karen Crosby" w:date="2025-01-31T13:18:00Z" w16du:dateUtc="2025-01-31T17:18:00Z">
        <w:r w:rsidR="00CC5847" w:rsidRPr="00B34A90" w:rsidDel="00A770FB">
          <w:rPr>
            <w:rFonts w:ascii="Times New Roman" w:hAnsi="Times New Roman" w:cs="Times New Roman"/>
          </w:rPr>
          <w:delText>h</w:delText>
        </w:r>
      </w:del>
      <w:r w:rsidR="00CC5847" w:rsidRPr="00B34A90">
        <w:rPr>
          <w:rFonts w:ascii="Times New Roman" w:hAnsi="Times New Roman" w:cs="Times New Roman"/>
        </w:rPr>
        <w:t>onour’s</w:t>
      </w:r>
      <w:r w:rsidR="00EC67C0" w:rsidRPr="00B34A90">
        <w:rPr>
          <w:rFonts w:ascii="Times New Roman" w:hAnsi="Times New Roman" w:cs="Times New Roman"/>
        </w:rPr>
        <w:t xml:space="preserve"> thesis</w:t>
      </w:r>
      <w:r w:rsidRPr="00B34A90">
        <w:rPr>
          <w:rFonts w:ascii="Times New Roman" w:hAnsi="Times New Roman" w:cs="Times New Roman"/>
        </w:rPr>
        <w:t>.</w:t>
      </w:r>
    </w:p>
    <w:p w14:paraId="57A09FE1" w14:textId="5E07C84B" w:rsidR="001542E8" w:rsidRPr="00B34A90" w:rsidRDefault="00A02455" w:rsidP="00B34A90">
      <w:pPr>
        <w:ind w:firstLine="720"/>
        <w:rPr>
          <w:rFonts w:ascii="Times New Roman" w:hAnsi="Times New Roman" w:cs="Times New Roman"/>
        </w:rPr>
      </w:pPr>
      <w:r w:rsidRPr="00B34A90">
        <w:rPr>
          <w:rFonts w:ascii="Times New Roman" w:hAnsi="Times New Roman" w:cs="Times New Roman"/>
        </w:rPr>
        <w:t xml:space="preserve">I am currently taking Human Physiology (BIOL-3211) and Human Anatomy (BIOL-3221), </w:t>
      </w:r>
      <w:r w:rsidR="00CC5847" w:rsidRPr="00B34A90">
        <w:rPr>
          <w:rFonts w:ascii="Times New Roman" w:hAnsi="Times New Roman" w:cs="Times New Roman"/>
        </w:rPr>
        <w:t xml:space="preserve">both of which have units focusing on the brain and nervous system, </w:t>
      </w:r>
      <w:r w:rsidR="00392060" w:rsidRPr="00B34A90">
        <w:rPr>
          <w:rFonts w:ascii="Times New Roman" w:hAnsi="Times New Roman" w:cs="Times New Roman"/>
        </w:rPr>
        <w:t xml:space="preserve">providing </w:t>
      </w:r>
      <w:r w:rsidR="00992007" w:rsidRPr="00B34A90">
        <w:rPr>
          <w:rFonts w:ascii="Times New Roman" w:hAnsi="Times New Roman" w:cs="Times New Roman"/>
        </w:rPr>
        <w:t xml:space="preserve">a </w:t>
      </w:r>
      <w:r w:rsidR="00366917" w:rsidRPr="00B34A90">
        <w:rPr>
          <w:rFonts w:ascii="Times New Roman" w:hAnsi="Times New Roman" w:cs="Times New Roman"/>
        </w:rPr>
        <w:t>strong foundation</w:t>
      </w:r>
      <w:r w:rsidR="00392060" w:rsidRPr="00B34A90">
        <w:rPr>
          <w:rFonts w:ascii="Times New Roman" w:hAnsi="Times New Roman" w:cs="Times New Roman"/>
        </w:rPr>
        <w:t xml:space="preserve"> </w:t>
      </w:r>
      <w:r w:rsidR="007D4746" w:rsidRPr="00B34A90">
        <w:rPr>
          <w:rFonts w:ascii="Times New Roman" w:hAnsi="Times New Roman" w:cs="Times New Roman"/>
        </w:rPr>
        <w:t>on the</w:t>
      </w:r>
      <w:r w:rsidR="00366917" w:rsidRPr="00B34A90">
        <w:rPr>
          <w:rFonts w:ascii="Times New Roman" w:hAnsi="Times New Roman" w:cs="Times New Roman"/>
        </w:rPr>
        <w:t xml:space="preserve"> human</w:t>
      </w:r>
      <w:r w:rsidR="007D4746" w:rsidRPr="00B34A90">
        <w:rPr>
          <w:rFonts w:ascii="Times New Roman" w:hAnsi="Times New Roman" w:cs="Times New Roman"/>
        </w:rPr>
        <w:t xml:space="preserve"> brain</w:t>
      </w:r>
      <w:r w:rsidR="0091114F">
        <w:rPr>
          <w:rFonts w:ascii="Times New Roman" w:hAnsi="Times New Roman" w:cs="Times New Roman"/>
        </w:rPr>
        <w:t>,</w:t>
      </w:r>
      <w:r w:rsidR="00366917" w:rsidRPr="00B34A90">
        <w:rPr>
          <w:rFonts w:ascii="Times New Roman" w:hAnsi="Times New Roman" w:cs="Times New Roman"/>
        </w:rPr>
        <w:t xml:space="preserve"> </w:t>
      </w:r>
      <w:r w:rsidR="0091114F">
        <w:rPr>
          <w:rFonts w:ascii="Times New Roman" w:hAnsi="Times New Roman" w:cs="Times New Roman"/>
        </w:rPr>
        <w:t>which</w:t>
      </w:r>
      <w:r w:rsidR="00366917" w:rsidRPr="00B34A90">
        <w:rPr>
          <w:rFonts w:ascii="Times New Roman" w:hAnsi="Times New Roman" w:cs="Times New Roman"/>
        </w:rPr>
        <w:t xml:space="preserve"> provides the</w:t>
      </w:r>
      <w:r w:rsidR="00992007" w:rsidRPr="00B34A90">
        <w:rPr>
          <w:rFonts w:ascii="Times New Roman" w:hAnsi="Times New Roman" w:cs="Times New Roman"/>
        </w:rPr>
        <w:t xml:space="preserve"> rationale to this research</w:t>
      </w:r>
      <w:r w:rsidRPr="00B34A90">
        <w:rPr>
          <w:rFonts w:ascii="Times New Roman" w:hAnsi="Times New Roman" w:cs="Times New Roman"/>
        </w:rPr>
        <w:t xml:space="preserve">. </w:t>
      </w:r>
      <w:r w:rsidR="00EC721C" w:rsidRPr="00B34A90">
        <w:rPr>
          <w:rFonts w:ascii="Times New Roman" w:hAnsi="Times New Roman" w:cs="Times New Roman"/>
        </w:rPr>
        <w:t>I</w:t>
      </w:r>
      <w:r w:rsidR="001B6C65">
        <w:rPr>
          <w:rFonts w:ascii="Times New Roman" w:hAnsi="Times New Roman" w:cs="Times New Roman"/>
        </w:rPr>
        <w:t>n</w:t>
      </w:r>
      <w:r w:rsidRPr="00B34A90">
        <w:rPr>
          <w:rFonts w:ascii="Times New Roman" w:hAnsi="Times New Roman" w:cs="Times New Roman"/>
        </w:rPr>
        <w:t xml:space="preserve"> </w:t>
      </w:r>
      <w:r w:rsidR="00086BE7" w:rsidRPr="00B34A90">
        <w:rPr>
          <w:rFonts w:ascii="Times New Roman" w:hAnsi="Times New Roman" w:cs="Times New Roman"/>
        </w:rPr>
        <w:t>Research</w:t>
      </w:r>
      <w:r w:rsidR="00EC721C" w:rsidRPr="00B34A90">
        <w:rPr>
          <w:rFonts w:ascii="Times New Roman" w:hAnsi="Times New Roman" w:cs="Times New Roman"/>
        </w:rPr>
        <w:t xml:space="preserve"> </w:t>
      </w:r>
      <w:r w:rsidR="00086BE7" w:rsidRPr="00B34A90">
        <w:rPr>
          <w:rFonts w:ascii="Times New Roman" w:hAnsi="Times New Roman" w:cs="Times New Roman"/>
        </w:rPr>
        <w:t>in Neuroscience</w:t>
      </w:r>
      <w:r w:rsidRPr="00B34A90">
        <w:rPr>
          <w:rFonts w:ascii="Times New Roman" w:hAnsi="Times New Roman" w:cs="Times New Roman"/>
        </w:rPr>
        <w:t xml:space="preserve"> (BIOL-</w:t>
      </w:r>
      <w:r w:rsidR="00273415" w:rsidRPr="00B34A90">
        <w:rPr>
          <w:rFonts w:ascii="Times New Roman" w:hAnsi="Times New Roman" w:cs="Times New Roman"/>
        </w:rPr>
        <w:t>4591</w:t>
      </w:r>
      <w:r w:rsidRPr="00B34A90">
        <w:rPr>
          <w:rFonts w:ascii="Times New Roman" w:hAnsi="Times New Roman" w:cs="Times New Roman"/>
        </w:rPr>
        <w:t xml:space="preserve">), an independent study supervised by Dr Crosby focusing on </w:t>
      </w:r>
      <w:r w:rsidR="006557F6" w:rsidRPr="00B34A90">
        <w:rPr>
          <w:rFonts w:ascii="Times New Roman" w:hAnsi="Times New Roman" w:cs="Times New Roman"/>
        </w:rPr>
        <w:t xml:space="preserve">the effects of cold stress </w:t>
      </w:r>
      <w:r w:rsidR="00C9327D" w:rsidRPr="00B34A90">
        <w:rPr>
          <w:rFonts w:ascii="Times New Roman" w:hAnsi="Times New Roman" w:cs="Times New Roman"/>
        </w:rPr>
        <w:t>on neuronal communication</w:t>
      </w:r>
      <w:r w:rsidRPr="00B34A90">
        <w:rPr>
          <w:rFonts w:ascii="Times New Roman" w:hAnsi="Times New Roman" w:cs="Times New Roman"/>
        </w:rPr>
        <w:t xml:space="preserve">, </w:t>
      </w:r>
      <w:r w:rsidR="00C9327D" w:rsidRPr="00B34A90">
        <w:rPr>
          <w:rFonts w:ascii="Times New Roman" w:hAnsi="Times New Roman" w:cs="Times New Roman"/>
        </w:rPr>
        <w:t>I</w:t>
      </w:r>
      <w:r w:rsidRPr="00B34A90">
        <w:rPr>
          <w:rFonts w:ascii="Times New Roman" w:hAnsi="Times New Roman" w:cs="Times New Roman"/>
        </w:rPr>
        <w:t xml:space="preserve"> </w:t>
      </w:r>
      <w:r w:rsidR="00C9327D" w:rsidRPr="00B34A90">
        <w:rPr>
          <w:rFonts w:ascii="Times New Roman" w:hAnsi="Times New Roman" w:cs="Times New Roman"/>
        </w:rPr>
        <w:t>have</w:t>
      </w:r>
      <w:r w:rsidR="000330E5" w:rsidRPr="00B34A90">
        <w:rPr>
          <w:rFonts w:ascii="Times New Roman" w:hAnsi="Times New Roman" w:cs="Times New Roman"/>
        </w:rPr>
        <w:t xml:space="preserve"> </w:t>
      </w:r>
      <w:r w:rsidR="00C9327D" w:rsidRPr="00B34A90">
        <w:rPr>
          <w:rFonts w:ascii="Times New Roman" w:hAnsi="Times New Roman" w:cs="Times New Roman"/>
        </w:rPr>
        <w:t xml:space="preserve">begun </w:t>
      </w:r>
      <w:r w:rsidRPr="00B34A90">
        <w:rPr>
          <w:rFonts w:ascii="Times New Roman" w:hAnsi="Times New Roman" w:cs="Times New Roman"/>
        </w:rPr>
        <w:t xml:space="preserve">learning the laboratory techniques that I will use for my </w:t>
      </w:r>
      <w:ins w:id="24" w:author="Karen Crosby" w:date="2025-01-31T13:20:00Z" w16du:dateUtc="2025-01-31T17:20:00Z">
        <w:r w:rsidR="00A770FB">
          <w:rPr>
            <w:rFonts w:ascii="Times New Roman" w:hAnsi="Times New Roman" w:cs="Times New Roman"/>
          </w:rPr>
          <w:t>H</w:t>
        </w:r>
      </w:ins>
      <w:del w:id="25" w:author="Karen Crosby" w:date="2025-01-31T13:20:00Z" w16du:dateUtc="2025-01-31T17:20:00Z">
        <w:r w:rsidRPr="00B34A90" w:rsidDel="00A770FB">
          <w:rPr>
            <w:rFonts w:ascii="Times New Roman" w:hAnsi="Times New Roman" w:cs="Times New Roman"/>
          </w:rPr>
          <w:delText>h</w:delText>
        </w:r>
      </w:del>
      <w:r w:rsidRPr="00B34A90">
        <w:rPr>
          <w:rFonts w:ascii="Times New Roman" w:hAnsi="Times New Roman" w:cs="Times New Roman"/>
        </w:rPr>
        <w:t xml:space="preserve">onours </w:t>
      </w:r>
      <w:r w:rsidR="00E66F4D" w:rsidRPr="00B34A90">
        <w:rPr>
          <w:rFonts w:ascii="Times New Roman" w:hAnsi="Times New Roman" w:cs="Times New Roman"/>
        </w:rPr>
        <w:t>research and</w:t>
      </w:r>
      <w:r w:rsidR="000D58CB" w:rsidRPr="00B34A90">
        <w:rPr>
          <w:rFonts w:ascii="Times New Roman" w:hAnsi="Times New Roman" w:cs="Times New Roman"/>
        </w:rPr>
        <w:t xml:space="preserve"> </w:t>
      </w:r>
      <w:ins w:id="26" w:author="Karen Crosby" w:date="2025-01-31T13:20:00Z" w16du:dateUtc="2025-01-31T17:20:00Z">
        <w:r w:rsidR="00A770FB">
          <w:rPr>
            <w:rFonts w:ascii="Times New Roman" w:hAnsi="Times New Roman" w:cs="Times New Roman"/>
          </w:rPr>
          <w:t xml:space="preserve">I already </w:t>
        </w:r>
      </w:ins>
      <w:r w:rsidR="008F68C6" w:rsidRPr="00B34A90">
        <w:rPr>
          <w:rFonts w:ascii="Times New Roman" w:hAnsi="Times New Roman" w:cs="Times New Roman"/>
        </w:rPr>
        <w:t xml:space="preserve">completed </w:t>
      </w:r>
      <w:del w:id="27" w:author="Karen Crosby" w:date="2025-01-31T13:20:00Z" w16du:dateUtc="2025-01-31T17:20:00Z">
        <w:r w:rsidR="008F68C6" w:rsidRPr="00B34A90" w:rsidDel="00A770FB">
          <w:rPr>
            <w:rFonts w:ascii="Times New Roman" w:hAnsi="Times New Roman" w:cs="Times New Roman"/>
          </w:rPr>
          <w:delText xml:space="preserve">the </w:delText>
        </w:r>
      </w:del>
      <w:r w:rsidR="008F68C6" w:rsidRPr="00B34A90">
        <w:rPr>
          <w:rFonts w:ascii="Times New Roman" w:hAnsi="Times New Roman" w:cs="Times New Roman"/>
        </w:rPr>
        <w:t>Canadian Council on Animal Care</w:t>
      </w:r>
      <w:del w:id="28" w:author="Karen Crosby" w:date="2025-01-31T13:20:00Z" w16du:dateUtc="2025-01-31T17:20:00Z">
        <w:r w:rsidR="008F68C6" w:rsidRPr="00B34A90" w:rsidDel="00A770FB">
          <w:rPr>
            <w:rFonts w:ascii="Times New Roman" w:hAnsi="Times New Roman" w:cs="Times New Roman"/>
          </w:rPr>
          <w:delText>’s Core and Animals Housed in</w:delText>
        </w:r>
      </w:del>
      <w:r w:rsidR="008F68C6" w:rsidRPr="00B34A90">
        <w:rPr>
          <w:rFonts w:ascii="Times New Roman" w:hAnsi="Times New Roman" w:cs="Times New Roman"/>
        </w:rPr>
        <w:t xml:space="preserve"> </w:t>
      </w:r>
      <w:del w:id="29" w:author="Karen Crosby" w:date="2025-01-31T13:20:00Z" w16du:dateUtc="2025-01-31T17:20:00Z">
        <w:r w:rsidR="008F68C6" w:rsidRPr="00B34A90" w:rsidDel="00A770FB">
          <w:rPr>
            <w:rFonts w:ascii="Times New Roman" w:hAnsi="Times New Roman" w:cs="Times New Roman"/>
          </w:rPr>
          <w:delText xml:space="preserve">Vivaria </w:delText>
        </w:r>
      </w:del>
      <w:r w:rsidR="008F68C6" w:rsidRPr="00B34A90">
        <w:rPr>
          <w:rFonts w:ascii="Times New Roman" w:hAnsi="Times New Roman" w:cs="Times New Roman"/>
        </w:rPr>
        <w:t>modules</w:t>
      </w:r>
      <w:r w:rsidR="00DF1DE9" w:rsidRPr="00B34A90">
        <w:rPr>
          <w:rFonts w:ascii="Times New Roman" w:hAnsi="Times New Roman" w:cs="Times New Roman"/>
        </w:rPr>
        <w:t xml:space="preserve"> as part </w:t>
      </w:r>
      <w:proofErr w:type="spellStart"/>
      <w:r w:rsidR="00DF1DE9" w:rsidRPr="00B34A90">
        <w:rPr>
          <w:rFonts w:ascii="Times New Roman" w:hAnsi="Times New Roman" w:cs="Times New Roman"/>
        </w:rPr>
        <w:t>of</w:t>
      </w:r>
      <w:del w:id="30" w:author="Karen Crosby" w:date="2025-01-31T13:20:00Z" w16du:dateUtc="2025-01-31T17:20:00Z">
        <w:r w:rsidR="00DF1DE9" w:rsidRPr="00B34A90" w:rsidDel="00A770FB">
          <w:rPr>
            <w:rFonts w:ascii="Times New Roman" w:hAnsi="Times New Roman" w:cs="Times New Roman"/>
          </w:rPr>
          <w:delText xml:space="preserve"> MtA </w:delText>
        </w:r>
      </w:del>
      <w:r w:rsidR="00DF1DE9" w:rsidRPr="00B34A90">
        <w:rPr>
          <w:rFonts w:ascii="Times New Roman" w:hAnsi="Times New Roman" w:cs="Times New Roman"/>
        </w:rPr>
        <w:t>Animal</w:t>
      </w:r>
      <w:proofErr w:type="spellEnd"/>
      <w:r w:rsidR="00DF1DE9" w:rsidRPr="00B34A90">
        <w:rPr>
          <w:rFonts w:ascii="Times New Roman" w:hAnsi="Times New Roman" w:cs="Times New Roman"/>
        </w:rPr>
        <w:t xml:space="preserve"> Ethics Training</w:t>
      </w:r>
      <w:ins w:id="31" w:author="Karen Crosby" w:date="2025-01-31T13:20:00Z" w16du:dateUtc="2025-01-31T17:20:00Z">
        <w:r w:rsidR="00A770FB">
          <w:rPr>
            <w:rFonts w:ascii="Times New Roman" w:hAnsi="Times New Roman" w:cs="Times New Roman"/>
          </w:rPr>
          <w:t xml:space="preserve"> at Mount Allison</w:t>
        </w:r>
      </w:ins>
      <w:r w:rsidR="008F68C6" w:rsidRPr="00B34A90">
        <w:rPr>
          <w:rFonts w:ascii="Times New Roman" w:hAnsi="Times New Roman" w:cs="Times New Roman"/>
        </w:rPr>
        <w:t xml:space="preserve">. </w:t>
      </w:r>
      <w:r w:rsidR="00136024">
        <w:rPr>
          <w:rFonts w:ascii="Times New Roman" w:hAnsi="Times New Roman" w:cs="Times New Roman"/>
        </w:rPr>
        <w:t>This independent study</w:t>
      </w:r>
      <w:r w:rsidR="000330E5" w:rsidRPr="00B34A90">
        <w:rPr>
          <w:rFonts w:ascii="Times New Roman" w:hAnsi="Times New Roman" w:cs="Times New Roman"/>
        </w:rPr>
        <w:t xml:space="preserve"> </w:t>
      </w:r>
      <w:r w:rsidR="00136024">
        <w:rPr>
          <w:rFonts w:ascii="Times New Roman" w:hAnsi="Times New Roman" w:cs="Times New Roman"/>
        </w:rPr>
        <w:t>will allow me</w:t>
      </w:r>
      <w:r w:rsidR="00B116FB" w:rsidRPr="00B34A90">
        <w:rPr>
          <w:rFonts w:ascii="Times New Roman" w:hAnsi="Times New Roman" w:cs="Times New Roman"/>
        </w:rPr>
        <w:t xml:space="preserve"> to </w:t>
      </w:r>
      <w:r w:rsidR="00136024">
        <w:rPr>
          <w:rFonts w:ascii="Times New Roman" w:hAnsi="Times New Roman" w:cs="Times New Roman"/>
        </w:rPr>
        <w:t>practic</w:t>
      </w:r>
      <w:ins w:id="32" w:author="Karen Crosby" w:date="2025-01-31T13:20:00Z" w16du:dateUtc="2025-01-31T17:20:00Z">
        <w:r w:rsidR="00A770FB">
          <w:rPr>
            <w:rFonts w:ascii="Times New Roman" w:hAnsi="Times New Roman" w:cs="Times New Roman"/>
          </w:rPr>
          <w:t>e</w:t>
        </w:r>
      </w:ins>
      <w:del w:id="33" w:author="Karen Crosby" w:date="2025-01-31T13:20:00Z" w16du:dateUtc="2025-01-31T17:20:00Z">
        <w:r w:rsidR="00136024" w:rsidDel="00A770FB">
          <w:rPr>
            <w:rFonts w:ascii="Times New Roman" w:hAnsi="Times New Roman" w:cs="Times New Roman"/>
          </w:rPr>
          <w:delText>ing</w:delText>
        </w:r>
      </w:del>
      <w:r w:rsidR="00136024">
        <w:rPr>
          <w:rFonts w:ascii="Times New Roman" w:hAnsi="Times New Roman" w:cs="Times New Roman"/>
        </w:rPr>
        <w:t xml:space="preserve"> sharing my findings in new formats, such</w:t>
      </w:r>
      <w:r w:rsidR="00B116FB" w:rsidRPr="00B34A90">
        <w:rPr>
          <w:rFonts w:ascii="Times New Roman" w:hAnsi="Times New Roman" w:cs="Times New Roman"/>
        </w:rPr>
        <w:t xml:space="preserve"> </w:t>
      </w:r>
      <w:r w:rsidR="00136024">
        <w:rPr>
          <w:rFonts w:ascii="Times New Roman" w:hAnsi="Times New Roman" w:cs="Times New Roman"/>
        </w:rPr>
        <w:t>a</w:t>
      </w:r>
      <w:r w:rsidR="0056295D">
        <w:rPr>
          <w:rFonts w:ascii="Times New Roman" w:hAnsi="Times New Roman" w:cs="Times New Roman"/>
        </w:rPr>
        <w:t>s</w:t>
      </w:r>
      <w:r w:rsidR="00136024">
        <w:rPr>
          <w:rFonts w:ascii="Times New Roman" w:hAnsi="Times New Roman" w:cs="Times New Roman"/>
        </w:rPr>
        <w:t xml:space="preserve"> </w:t>
      </w:r>
      <w:r w:rsidR="00B116FB" w:rsidRPr="00B34A90">
        <w:rPr>
          <w:rFonts w:ascii="Times New Roman" w:hAnsi="Times New Roman" w:cs="Times New Roman"/>
        </w:rPr>
        <w:t xml:space="preserve">in a poster during the 2025 </w:t>
      </w:r>
      <w:r w:rsidR="009A1856" w:rsidRPr="00B34A90">
        <w:rPr>
          <w:rFonts w:ascii="Times New Roman" w:hAnsi="Times New Roman" w:cs="Times New Roman"/>
        </w:rPr>
        <w:t>Biology</w:t>
      </w:r>
      <w:r w:rsidR="00B116FB" w:rsidRPr="00B34A90">
        <w:rPr>
          <w:rFonts w:ascii="Times New Roman" w:hAnsi="Times New Roman" w:cs="Times New Roman"/>
        </w:rPr>
        <w:t xml:space="preserve"> Honours Day.</w:t>
      </w:r>
    </w:p>
    <w:p w14:paraId="12A0BAA6" w14:textId="00F1CF0C" w:rsidR="00A02455" w:rsidRPr="00B34A90" w:rsidRDefault="00A02455" w:rsidP="00A02455">
      <w:pPr>
        <w:rPr>
          <w:rFonts w:ascii="Times New Roman" w:hAnsi="Times New Roman" w:cs="Times New Roman"/>
          <w:b/>
          <w:bCs/>
        </w:rPr>
      </w:pPr>
      <w:r w:rsidRPr="00B34A90">
        <w:rPr>
          <w:rFonts w:ascii="Times New Roman" w:hAnsi="Times New Roman" w:cs="Times New Roman"/>
          <w:b/>
          <w:bCs/>
        </w:rPr>
        <w:t>Connection to Long Term Goals</w:t>
      </w:r>
    </w:p>
    <w:p w14:paraId="12775551" w14:textId="67961134" w:rsidR="001C3A77" w:rsidRDefault="00A05E20" w:rsidP="009F7BF8">
      <w:pPr>
        <w:ind w:firstLine="720"/>
        <w:rPr>
          <w:rFonts w:ascii="Times New Roman" w:hAnsi="Times New Roman" w:cs="Times New Roman"/>
        </w:rPr>
      </w:pPr>
      <w:r w:rsidRPr="00B34A90">
        <w:rPr>
          <w:rFonts w:ascii="Times New Roman" w:hAnsi="Times New Roman" w:cs="Times New Roman"/>
        </w:rPr>
        <w:t xml:space="preserve">Not only have my experiences and interests </w:t>
      </w:r>
      <w:r w:rsidR="00A02455" w:rsidRPr="00B34A90">
        <w:rPr>
          <w:rFonts w:ascii="Times New Roman" w:hAnsi="Times New Roman" w:cs="Times New Roman"/>
        </w:rPr>
        <w:t xml:space="preserve">led me to this point, but </w:t>
      </w:r>
      <w:r w:rsidR="009A6FE0" w:rsidRPr="00B34A90">
        <w:rPr>
          <w:rFonts w:ascii="Times New Roman" w:hAnsi="Times New Roman" w:cs="Times New Roman"/>
        </w:rPr>
        <w:t xml:space="preserve">they have </w:t>
      </w:r>
      <w:r w:rsidR="00AF0699" w:rsidRPr="00B34A90">
        <w:rPr>
          <w:rFonts w:ascii="Times New Roman" w:hAnsi="Times New Roman" w:cs="Times New Roman"/>
        </w:rPr>
        <w:t>allowed me to acquire</w:t>
      </w:r>
      <w:r w:rsidR="00A02455" w:rsidRPr="00B34A90">
        <w:rPr>
          <w:rFonts w:ascii="Times New Roman" w:hAnsi="Times New Roman" w:cs="Times New Roman"/>
        </w:rPr>
        <w:t xml:space="preserve"> the skills, background knowledge, and determination</w:t>
      </w:r>
      <w:r w:rsidR="00D81AE6" w:rsidRPr="00B34A90">
        <w:rPr>
          <w:rFonts w:ascii="Times New Roman" w:hAnsi="Times New Roman" w:cs="Times New Roman"/>
        </w:rPr>
        <w:t xml:space="preserve"> I need</w:t>
      </w:r>
      <w:r w:rsidR="00A02455" w:rsidRPr="00B34A90">
        <w:rPr>
          <w:rFonts w:ascii="Times New Roman" w:hAnsi="Times New Roman" w:cs="Times New Roman"/>
        </w:rPr>
        <w:t xml:space="preserve"> to be successful</w:t>
      </w:r>
      <w:r w:rsidR="00D81AE6" w:rsidRPr="00B34A90">
        <w:rPr>
          <w:rFonts w:ascii="Times New Roman" w:hAnsi="Times New Roman" w:cs="Times New Roman"/>
        </w:rPr>
        <w:t xml:space="preserve"> in this work</w:t>
      </w:r>
      <w:r w:rsidR="00A02455" w:rsidRPr="00B34A90">
        <w:rPr>
          <w:rFonts w:ascii="Times New Roman" w:hAnsi="Times New Roman" w:cs="Times New Roman"/>
        </w:rPr>
        <w:t>. This independent research will be the start of my Honours Bachelor of Science in Biology</w:t>
      </w:r>
      <w:r w:rsidR="00B3137E" w:rsidRPr="00B34A90">
        <w:rPr>
          <w:rFonts w:ascii="Times New Roman" w:hAnsi="Times New Roman" w:cs="Times New Roman"/>
        </w:rPr>
        <w:t xml:space="preserve"> (</w:t>
      </w:r>
      <w:r w:rsidR="00237C93" w:rsidRPr="00B34A90">
        <w:rPr>
          <w:rFonts w:ascii="Times New Roman" w:hAnsi="Times New Roman" w:cs="Times New Roman"/>
        </w:rPr>
        <w:t xml:space="preserve">to be </w:t>
      </w:r>
      <w:r w:rsidR="00B3137E" w:rsidRPr="00B34A90">
        <w:rPr>
          <w:rFonts w:ascii="Times New Roman" w:hAnsi="Times New Roman" w:cs="Times New Roman"/>
        </w:rPr>
        <w:t>completed during the 2025 – 2026 academic year)</w:t>
      </w:r>
      <w:r w:rsidR="00A02455" w:rsidRPr="00B34A90">
        <w:rPr>
          <w:rFonts w:ascii="Times New Roman" w:hAnsi="Times New Roman" w:cs="Times New Roman"/>
        </w:rPr>
        <w:t>, supervised by Dr Crosby</w:t>
      </w:r>
      <w:r w:rsidR="00EB1976" w:rsidRPr="00B34A90">
        <w:rPr>
          <w:rFonts w:ascii="Times New Roman" w:hAnsi="Times New Roman" w:cs="Times New Roman"/>
        </w:rPr>
        <w:t>, during my fourth and final year</w:t>
      </w:r>
      <w:r w:rsidR="00A02455" w:rsidRPr="00B34A90">
        <w:rPr>
          <w:rFonts w:ascii="Times New Roman" w:hAnsi="Times New Roman" w:cs="Times New Roman"/>
        </w:rPr>
        <w:t>. I ultimately plan to become a family medicine physician</w:t>
      </w:r>
      <w:r w:rsidR="00CA0B05">
        <w:rPr>
          <w:rFonts w:ascii="Times New Roman" w:hAnsi="Times New Roman" w:cs="Times New Roman"/>
        </w:rPr>
        <w:t>.</w:t>
      </w:r>
      <w:r w:rsidR="00A02455" w:rsidRPr="00B34A90">
        <w:rPr>
          <w:rFonts w:ascii="Times New Roman" w:hAnsi="Times New Roman" w:cs="Times New Roman"/>
        </w:rPr>
        <w:t xml:space="preserve"> My experience</w:t>
      </w:r>
      <w:r w:rsidR="00794FB6" w:rsidRPr="00B34A90">
        <w:rPr>
          <w:rFonts w:ascii="Times New Roman" w:hAnsi="Times New Roman" w:cs="Times New Roman"/>
        </w:rPr>
        <w:t xml:space="preserve"> </w:t>
      </w:r>
      <w:r w:rsidR="00A02455" w:rsidRPr="00B34A90">
        <w:rPr>
          <w:rFonts w:ascii="Times New Roman" w:hAnsi="Times New Roman" w:cs="Times New Roman"/>
        </w:rPr>
        <w:t>with this research</w:t>
      </w:r>
      <w:r w:rsidR="0010522D" w:rsidRPr="00B34A90">
        <w:rPr>
          <w:rFonts w:ascii="Times New Roman" w:hAnsi="Times New Roman" w:cs="Times New Roman"/>
        </w:rPr>
        <w:t xml:space="preserve"> and</w:t>
      </w:r>
      <w:r w:rsidR="008942C0" w:rsidRPr="00B34A90">
        <w:rPr>
          <w:rFonts w:ascii="Times New Roman" w:hAnsi="Times New Roman" w:cs="Times New Roman"/>
        </w:rPr>
        <w:t xml:space="preserve"> scientific</w:t>
      </w:r>
      <w:r w:rsidR="0010522D" w:rsidRPr="00B34A90">
        <w:rPr>
          <w:rFonts w:ascii="Times New Roman" w:hAnsi="Times New Roman" w:cs="Times New Roman"/>
        </w:rPr>
        <w:t xml:space="preserve"> </w:t>
      </w:r>
      <w:r w:rsidR="0010522D" w:rsidRPr="00B34A90">
        <w:rPr>
          <w:rFonts w:ascii="Times New Roman" w:hAnsi="Times New Roman" w:cs="Times New Roman"/>
        </w:rPr>
        <w:lastRenderedPageBreak/>
        <w:t>communication</w:t>
      </w:r>
      <w:r w:rsidR="00CA0B05">
        <w:rPr>
          <w:rFonts w:ascii="Times New Roman" w:hAnsi="Times New Roman" w:cs="Times New Roman"/>
        </w:rPr>
        <w:t xml:space="preserve"> will prepare</w:t>
      </w:r>
      <w:r w:rsidR="00A02455" w:rsidRPr="00B34A90">
        <w:rPr>
          <w:rFonts w:ascii="Times New Roman" w:hAnsi="Times New Roman" w:cs="Times New Roman"/>
        </w:rPr>
        <w:t xml:space="preserve"> me to be </w:t>
      </w:r>
      <w:r w:rsidR="00794FB6" w:rsidRPr="00B34A90">
        <w:rPr>
          <w:rFonts w:ascii="Times New Roman" w:hAnsi="Times New Roman" w:cs="Times New Roman"/>
        </w:rPr>
        <w:t xml:space="preserve">a healthcare </w:t>
      </w:r>
      <w:r w:rsidR="00A02455" w:rsidRPr="00B34A90">
        <w:rPr>
          <w:rFonts w:ascii="Times New Roman" w:hAnsi="Times New Roman" w:cs="Times New Roman"/>
        </w:rPr>
        <w:t>provider</w:t>
      </w:r>
      <w:r w:rsidR="00794FB6" w:rsidRPr="00B34A90">
        <w:rPr>
          <w:rFonts w:ascii="Times New Roman" w:hAnsi="Times New Roman" w:cs="Times New Roman"/>
        </w:rPr>
        <w:t xml:space="preserve"> </w:t>
      </w:r>
      <w:r w:rsidR="00A02455" w:rsidRPr="00B34A90">
        <w:rPr>
          <w:rFonts w:ascii="Times New Roman" w:hAnsi="Times New Roman" w:cs="Times New Roman"/>
        </w:rPr>
        <w:t>who will help Canadians manage stress</w:t>
      </w:r>
      <w:r w:rsidR="00CA0B05">
        <w:rPr>
          <w:rFonts w:ascii="Times New Roman" w:hAnsi="Times New Roman" w:cs="Times New Roman"/>
        </w:rPr>
        <w:t xml:space="preserve"> </w:t>
      </w:r>
      <w:r w:rsidR="00A02455" w:rsidRPr="00B34A90">
        <w:rPr>
          <w:rFonts w:ascii="Times New Roman" w:hAnsi="Times New Roman" w:cs="Times New Roman"/>
        </w:rPr>
        <w:t xml:space="preserve">and </w:t>
      </w:r>
      <w:r w:rsidR="00B80D8D" w:rsidRPr="00B34A90">
        <w:rPr>
          <w:rFonts w:ascii="Times New Roman" w:hAnsi="Times New Roman" w:cs="Times New Roman"/>
        </w:rPr>
        <w:t>appetite</w:t>
      </w:r>
      <w:r w:rsidR="00A02455" w:rsidRPr="00B34A90">
        <w:rPr>
          <w:rFonts w:ascii="Times New Roman" w:hAnsi="Times New Roman" w:cs="Times New Roman"/>
        </w:rPr>
        <w:t xml:space="preserve">. I hope to be able to use research that I contribute to, for </w:t>
      </w:r>
      <w:r w:rsidR="00794FB6" w:rsidRPr="00B34A90">
        <w:rPr>
          <w:rFonts w:ascii="Times New Roman" w:hAnsi="Times New Roman" w:cs="Times New Roman"/>
        </w:rPr>
        <w:t xml:space="preserve">the benefit of </w:t>
      </w:r>
      <w:r w:rsidR="00A02455" w:rsidRPr="00B34A90">
        <w:rPr>
          <w:rFonts w:ascii="Times New Roman" w:hAnsi="Times New Roman" w:cs="Times New Roman"/>
        </w:rPr>
        <w:t>my future patients.</w:t>
      </w:r>
    </w:p>
    <w:p w14:paraId="5B0CB58F" w14:textId="77777777" w:rsidR="00290036" w:rsidRPr="00B34A90" w:rsidRDefault="00290036" w:rsidP="009F7BF8">
      <w:pPr>
        <w:ind w:firstLine="720"/>
        <w:rPr>
          <w:rFonts w:ascii="Times New Roman" w:hAnsi="Times New Roman" w:cs="Times New Roman"/>
        </w:rPr>
      </w:pPr>
    </w:p>
    <w:p w14:paraId="11AF5415" w14:textId="49DD8EAA" w:rsidR="001C3A77" w:rsidRPr="00B34A90" w:rsidRDefault="00D264C1" w:rsidP="00A02455">
      <w:pPr>
        <w:rPr>
          <w:rFonts w:ascii="Times New Roman" w:hAnsi="Times New Roman" w:cs="Times New Roman"/>
          <w:b/>
          <w:bCs/>
        </w:rPr>
      </w:pPr>
      <w:r>
        <w:rPr>
          <w:rFonts w:ascii="Times New Roman" w:hAnsi="Times New Roman" w:cs="Times New Roman"/>
          <w:b/>
          <w:bCs/>
        </w:rPr>
        <w:t>The effect of repeat</w:t>
      </w:r>
      <w:r w:rsidR="00A33032">
        <w:rPr>
          <w:rFonts w:ascii="Times New Roman" w:hAnsi="Times New Roman" w:cs="Times New Roman"/>
          <w:b/>
          <w:bCs/>
        </w:rPr>
        <w:t>ed</w:t>
      </w:r>
      <w:r>
        <w:rPr>
          <w:rFonts w:ascii="Times New Roman" w:hAnsi="Times New Roman" w:cs="Times New Roman"/>
          <w:b/>
          <w:bCs/>
        </w:rPr>
        <w:t xml:space="preserve"> stress on excitatory neurons in the female rat dorsomedial hypothalamus.</w:t>
      </w:r>
    </w:p>
    <w:p w14:paraId="2EBB3B0E" w14:textId="77777777" w:rsidR="001C3A77" w:rsidRPr="00B34A90" w:rsidRDefault="001C3A77" w:rsidP="00A02455">
      <w:pPr>
        <w:rPr>
          <w:rFonts w:ascii="Times New Roman" w:hAnsi="Times New Roman" w:cs="Times New Roman"/>
        </w:rPr>
      </w:pPr>
    </w:p>
    <w:p w14:paraId="038BD3A6" w14:textId="11658A02" w:rsidR="001C3A77" w:rsidRPr="00B34A90" w:rsidRDefault="001C3A77" w:rsidP="00A02455">
      <w:pPr>
        <w:rPr>
          <w:rFonts w:ascii="Times New Roman" w:hAnsi="Times New Roman" w:cs="Times New Roman"/>
        </w:rPr>
      </w:pPr>
      <w:r w:rsidRPr="00B34A90">
        <w:rPr>
          <w:rFonts w:ascii="Times New Roman" w:hAnsi="Times New Roman" w:cs="Times New Roman"/>
          <w:b/>
          <w:bCs/>
        </w:rPr>
        <w:t>Background</w:t>
      </w:r>
      <w:r w:rsidRPr="00B34A90">
        <w:rPr>
          <w:rFonts w:ascii="Times New Roman" w:hAnsi="Times New Roman" w:cs="Times New Roman"/>
        </w:rPr>
        <w:t xml:space="preserve"> </w:t>
      </w:r>
    </w:p>
    <w:p w14:paraId="238FFCEA" w14:textId="7F96EBB3" w:rsidR="006F53E5" w:rsidRPr="006F53E5" w:rsidRDefault="006F53E5" w:rsidP="00651A1E">
      <w:pPr>
        <w:ind w:firstLine="720"/>
        <w:rPr>
          <w:rFonts w:ascii="Times New Roman" w:hAnsi="Times New Roman" w:cs="Times New Roman"/>
          <w:color w:val="000000"/>
        </w:rPr>
      </w:pPr>
      <w:r w:rsidRPr="006F53E5">
        <w:rPr>
          <w:rFonts w:ascii="Times New Roman" w:hAnsi="Times New Roman" w:cs="Times New Roman"/>
          <w:color w:val="000000"/>
        </w:rPr>
        <w:t>Over the past five years, people worldwide have experienced significant stress and uncertainty.</w:t>
      </w:r>
      <w:r w:rsidR="00483E33">
        <w:rPr>
          <w:rFonts w:ascii="Times New Roman" w:hAnsi="Times New Roman" w:cs="Times New Roman"/>
          <w:color w:val="000000"/>
        </w:rPr>
        <w:t xml:space="preserve"> </w:t>
      </w:r>
      <w:commentRangeStart w:id="34"/>
      <w:r w:rsidRPr="006F53E5">
        <w:rPr>
          <w:rFonts w:ascii="Times New Roman" w:hAnsi="Times New Roman" w:cs="Times New Roman"/>
          <w:color w:val="000000"/>
        </w:rPr>
        <w:t>Stress hormones motivate the intake of comfort foods</w:t>
      </w:r>
      <w:commentRangeEnd w:id="34"/>
      <w:r w:rsidR="00A27430">
        <w:rPr>
          <w:rStyle w:val="CommentReference"/>
        </w:rPr>
        <w:commentReference w:id="34"/>
      </w:r>
      <w:r w:rsidRPr="006F53E5">
        <w:rPr>
          <w:rFonts w:ascii="Times New Roman" w:hAnsi="Times New Roman" w:cs="Times New Roman"/>
          <w:color w:val="000000"/>
        </w:rPr>
        <w:t>, potentially as a coping mechanism (Dallman, 2003)</w:t>
      </w:r>
      <w:r w:rsidR="007D38C1">
        <w:rPr>
          <w:rFonts w:ascii="Times New Roman" w:hAnsi="Times New Roman" w:cs="Times New Roman"/>
          <w:color w:val="000000"/>
        </w:rPr>
        <w:t xml:space="preserve">. </w:t>
      </w:r>
      <w:moveToRangeStart w:id="35" w:author="Karen Crosby" w:date="2025-01-31T13:40:00Z" w:name="move189223272"/>
      <w:moveTo w:id="36" w:author="Karen Crosby" w:date="2025-01-31T13:40:00Z" w16du:dateUtc="2025-01-31T17:40:00Z">
        <w:r w:rsidR="00F459AB">
          <w:rPr>
            <w:rFonts w:ascii="Times New Roman" w:hAnsi="Times New Roman" w:cs="Times New Roman"/>
            <w:color w:val="000000"/>
          </w:rPr>
          <w:t>Prolonged</w:t>
        </w:r>
        <w:r w:rsidR="00F459AB" w:rsidRPr="006F53E5">
          <w:rPr>
            <w:rFonts w:ascii="Times New Roman" w:hAnsi="Times New Roman" w:cs="Times New Roman"/>
            <w:color w:val="000000"/>
          </w:rPr>
          <w:t xml:space="preserve"> stress is known to trigger eating disorders (Auger et al., 2023), and the rates of hospitalization for eating disorders increased with each wave of the pandemic. </w:t>
        </w:r>
      </w:moveTo>
      <w:moveToRangeEnd w:id="35"/>
      <w:r w:rsidRPr="006F53E5">
        <w:rPr>
          <w:rFonts w:ascii="Times New Roman" w:hAnsi="Times New Roman" w:cs="Times New Roman"/>
          <w:color w:val="000000"/>
        </w:rPr>
        <w:t>Davies et al. (2023) found females were at higher risk for pandemic stress-induced binge eating</w:t>
      </w:r>
      <w:ins w:id="37" w:author="Karen Crosby" w:date="2025-01-31T13:41:00Z" w16du:dateUtc="2025-01-31T17:41:00Z">
        <w:r w:rsidR="00F459AB">
          <w:rPr>
            <w:rFonts w:ascii="Times New Roman" w:hAnsi="Times New Roman" w:cs="Times New Roman"/>
            <w:color w:val="000000"/>
          </w:rPr>
          <w:t xml:space="preserve">, </w:t>
        </w:r>
        <w:proofErr w:type="spellStart"/>
        <w:r w:rsidR="00F459AB">
          <w:rPr>
            <w:rFonts w:ascii="Times New Roman" w:hAnsi="Times New Roman" w:cs="Times New Roman"/>
            <w:color w:val="000000"/>
          </w:rPr>
          <w:t>with</w:t>
        </w:r>
      </w:ins>
      <w:del w:id="38" w:author="Karen Crosby" w:date="2025-01-31T13:41:00Z" w16du:dateUtc="2025-01-31T17:41:00Z">
        <w:r w:rsidRPr="006F53E5" w:rsidDel="00F459AB">
          <w:rPr>
            <w:rFonts w:ascii="Times New Roman" w:hAnsi="Times New Roman" w:cs="Times New Roman"/>
            <w:color w:val="000000"/>
          </w:rPr>
          <w:delText xml:space="preserve">. </w:delText>
        </w:r>
      </w:del>
      <w:moveFromRangeStart w:id="39" w:author="Karen Crosby" w:date="2025-01-31T13:40:00Z" w:name="move189223272"/>
      <w:moveFrom w:id="40" w:author="Karen Crosby" w:date="2025-01-31T13:40:00Z" w16du:dateUtc="2025-01-31T17:40:00Z">
        <w:r w:rsidR="00A33032" w:rsidDel="00F459AB">
          <w:rPr>
            <w:rFonts w:ascii="Times New Roman" w:hAnsi="Times New Roman" w:cs="Times New Roman"/>
            <w:color w:val="000000"/>
          </w:rPr>
          <w:t>Prolonged</w:t>
        </w:r>
        <w:r w:rsidRPr="006F53E5" w:rsidDel="00F459AB">
          <w:rPr>
            <w:rFonts w:ascii="Times New Roman" w:hAnsi="Times New Roman" w:cs="Times New Roman"/>
            <w:color w:val="000000"/>
          </w:rPr>
          <w:t xml:space="preserve"> stress is known to trigger eating disorders (Auger et al., 2023), and the rates of hospitalization for eating disorders increased with each wave of the pandemic</w:t>
        </w:r>
        <w:del w:id="41" w:author="Karen Crosby" w:date="2025-01-31T13:41:00Z" w16du:dateUtc="2025-01-31T17:41:00Z">
          <w:r w:rsidRPr="006F53E5" w:rsidDel="00F459AB">
            <w:rPr>
              <w:rFonts w:ascii="Times New Roman" w:hAnsi="Times New Roman" w:cs="Times New Roman"/>
              <w:color w:val="000000"/>
            </w:rPr>
            <w:delText xml:space="preserve">. </w:delText>
          </w:r>
        </w:del>
      </w:moveFrom>
      <w:moveFromRangeEnd w:id="39"/>
      <w:del w:id="42" w:author="Karen Crosby" w:date="2025-01-31T13:41:00Z" w16du:dateUtc="2025-01-31T17:41:00Z">
        <w:r w:rsidRPr="006F53E5" w:rsidDel="00F459AB">
          <w:rPr>
            <w:rFonts w:ascii="Times New Roman" w:hAnsi="Times New Roman" w:cs="Times New Roman"/>
            <w:color w:val="000000"/>
          </w:rPr>
          <w:delText>The most aff</w:delText>
        </w:r>
      </w:del>
      <w:del w:id="43" w:author="Karen Crosby" w:date="2025-01-31T13:42:00Z" w16du:dateUtc="2025-01-31T17:42:00Z">
        <w:r w:rsidRPr="006F53E5" w:rsidDel="00F459AB">
          <w:rPr>
            <w:rFonts w:ascii="Times New Roman" w:hAnsi="Times New Roman" w:cs="Times New Roman"/>
            <w:color w:val="000000"/>
          </w:rPr>
          <w:delText xml:space="preserve">ected group was </w:delText>
        </w:r>
      </w:del>
      <w:r w:rsidRPr="006F53E5">
        <w:rPr>
          <w:rFonts w:ascii="Times New Roman" w:hAnsi="Times New Roman" w:cs="Times New Roman"/>
          <w:color w:val="000000"/>
        </w:rPr>
        <w:t>females</w:t>
      </w:r>
      <w:proofErr w:type="spellEnd"/>
      <w:r w:rsidRPr="006F53E5">
        <w:rPr>
          <w:rFonts w:ascii="Times New Roman" w:hAnsi="Times New Roman" w:cs="Times New Roman"/>
          <w:color w:val="000000"/>
        </w:rPr>
        <w:t xml:space="preserve"> ages 10 to 19</w:t>
      </w:r>
      <w:ins w:id="44" w:author="Karen Crosby" w:date="2025-01-31T13:42:00Z" w16du:dateUtc="2025-01-31T17:42:00Z">
        <w:r w:rsidR="00F459AB">
          <w:rPr>
            <w:rFonts w:ascii="Times New Roman" w:hAnsi="Times New Roman" w:cs="Times New Roman"/>
            <w:color w:val="000000"/>
          </w:rPr>
          <w:t xml:space="preserve"> being the most affected</w:t>
        </w:r>
      </w:ins>
      <w:del w:id="45" w:author="Karen Crosby" w:date="2025-01-31T13:42:00Z" w16du:dateUtc="2025-01-31T17:42:00Z">
        <w:r w:rsidRPr="006F53E5" w:rsidDel="00F459AB">
          <w:rPr>
            <w:rFonts w:ascii="Times New Roman" w:hAnsi="Times New Roman" w:cs="Times New Roman"/>
            <w:color w:val="000000"/>
          </w:rPr>
          <w:delText>, whose hospitalization rates more than doubled their pre-pandemic levels</w:delText>
        </w:r>
      </w:del>
      <w:r w:rsidRPr="006F53E5">
        <w:rPr>
          <w:rFonts w:ascii="Times New Roman" w:hAnsi="Times New Roman" w:cs="Times New Roman"/>
          <w:color w:val="000000"/>
        </w:rPr>
        <w:t xml:space="preserve"> (Auger et al., </w:t>
      </w:r>
      <w:commentRangeStart w:id="46"/>
      <w:r w:rsidRPr="006F53E5">
        <w:rPr>
          <w:rFonts w:ascii="Times New Roman" w:hAnsi="Times New Roman" w:cs="Times New Roman"/>
          <w:color w:val="000000"/>
        </w:rPr>
        <w:t>2023</w:t>
      </w:r>
      <w:commentRangeEnd w:id="46"/>
      <w:r w:rsidR="003E677E">
        <w:rPr>
          <w:rStyle w:val="CommentReference"/>
        </w:rPr>
        <w:commentReference w:id="46"/>
      </w:r>
      <w:r w:rsidRPr="006F53E5">
        <w:rPr>
          <w:rFonts w:ascii="Times New Roman" w:hAnsi="Times New Roman" w:cs="Times New Roman"/>
          <w:color w:val="000000"/>
        </w:rPr>
        <w:t>).</w:t>
      </w:r>
    </w:p>
    <w:p w14:paraId="6890B022" w14:textId="71FCA6F6" w:rsidR="007A2758" w:rsidRPr="00B34A90" w:rsidRDefault="006F53E5" w:rsidP="003E677E">
      <w:pPr>
        <w:ind w:firstLine="720"/>
        <w:rPr>
          <w:rFonts w:ascii="Times New Roman" w:hAnsi="Times New Roman" w:cs="Times New Roman"/>
        </w:rPr>
      </w:pPr>
      <w:r w:rsidRPr="006F53E5">
        <w:rPr>
          <w:rFonts w:ascii="Times New Roman" w:hAnsi="Times New Roman" w:cs="Times New Roman"/>
          <w:color w:val="000000"/>
        </w:rPr>
        <w:t xml:space="preserve">Sex differences in food intake are </w:t>
      </w:r>
      <w:r w:rsidR="00A33032">
        <w:rPr>
          <w:rFonts w:ascii="Times New Roman" w:hAnsi="Times New Roman" w:cs="Times New Roman"/>
          <w:color w:val="000000"/>
        </w:rPr>
        <w:t>also observed</w:t>
      </w:r>
      <w:r w:rsidRPr="006F53E5">
        <w:rPr>
          <w:rFonts w:ascii="Times New Roman" w:hAnsi="Times New Roman" w:cs="Times New Roman"/>
          <w:color w:val="000000"/>
        </w:rPr>
        <w:t xml:space="preserve"> in rodent models of emotional stress-induced binge eating. A study by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 found that female rodents with unrestricted food access, and no previous history of food restriction, ate 72% more when subjected to chronic stress than their unstressed controls. This change was not seen in male rodents with the same unrestricted food access (</w:t>
      </w:r>
      <w:proofErr w:type="spellStart"/>
      <w:r w:rsidRPr="006F53E5">
        <w:rPr>
          <w:rFonts w:ascii="Times New Roman" w:hAnsi="Times New Roman" w:cs="Times New Roman"/>
          <w:color w:val="000000"/>
        </w:rPr>
        <w:t>Anversa</w:t>
      </w:r>
      <w:proofErr w:type="spellEnd"/>
      <w:r w:rsidRPr="006F53E5">
        <w:rPr>
          <w:rFonts w:ascii="Times New Roman" w:hAnsi="Times New Roman" w:cs="Times New Roman"/>
          <w:color w:val="000000"/>
        </w:rPr>
        <w:t xml:space="preserve"> et al., 2019).</w:t>
      </w:r>
      <w:r w:rsidR="003E677E">
        <w:rPr>
          <w:rFonts w:ascii="Times New Roman" w:hAnsi="Times New Roman" w:cs="Times New Roman"/>
          <w:color w:val="000000"/>
        </w:rPr>
        <w:t xml:space="preserve"> </w:t>
      </w:r>
      <w:ins w:id="47" w:author="Karen Crosby" w:date="2025-01-31T13:44:00Z" w16du:dateUtc="2025-01-31T17:44:00Z">
        <w:r w:rsidR="003E677E">
          <w:rPr>
            <w:rFonts w:ascii="Times New Roman" w:hAnsi="Times New Roman" w:cs="Times New Roman"/>
            <w:color w:val="000000"/>
          </w:rPr>
          <w:t xml:space="preserve"> </w:t>
        </w:r>
      </w:ins>
      <w:commentRangeStart w:id="48"/>
      <w:commentRangeStart w:id="49"/>
      <w:r w:rsidR="00A33032">
        <w:rPr>
          <w:rFonts w:ascii="Times New Roman" w:hAnsi="Times New Roman" w:cs="Times New Roman"/>
        </w:rPr>
        <w:t>Although</w:t>
      </w:r>
      <w:commentRangeEnd w:id="48"/>
      <w:r w:rsidR="003E677E">
        <w:rPr>
          <w:rStyle w:val="CommentReference"/>
        </w:rPr>
        <w:commentReference w:id="48"/>
      </w:r>
      <w:commentRangeEnd w:id="49"/>
      <w:r w:rsidR="003E677E">
        <w:rPr>
          <w:rStyle w:val="CommentReference"/>
        </w:rPr>
        <w:commentReference w:id="49"/>
      </w:r>
      <w:r w:rsidR="00A33032">
        <w:rPr>
          <w:rFonts w:ascii="Times New Roman" w:hAnsi="Times New Roman" w:cs="Times New Roman"/>
        </w:rPr>
        <w:t xml:space="preserve"> there is a clear link between stress and appetite in rodents and humans, the mechanisms are poorly understood. </w:t>
      </w:r>
      <w:r w:rsidR="00D95C29" w:rsidRPr="006F53E5">
        <w:rPr>
          <w:rFonts w:ascii="Times New Roman" w:hAnsi="Times New Roman" w:cs="Times New Roman"/>
        </w:rPr>
        <w:t>The dorsomedial hypothalamic nucleus (DMH)</w:t>
      </w:r>
      <w:r w:rsidRPr="006F53E5">
        <w:rPr>
          <w:rFonts w:ascii="Times New Roman" w:hAnsi="Times New Roman" w:cs="Times New Roman"/>
        </w:rPr>
        <w:t xml:space="preserve"> </w:t>
      </w:r>
      <w:r w:rsidR="00A33032">
        <w:rPr>
          <w:rFonts w:ascii="Times New Roman" w:hAnsi="Times New Roman" w:cs="Times New Roman"/>
        </w:rPr>
        <w:t xml:space="preserve">is an ideal </w:t>
      </w:r>
      <w:ins w:id="50" w:author="Karen Crosby" w:date="2025-01-31T13:45:00Z" w16du:dateUtc="2025-01-31T17:45:00Z">
        <w:r w:rsidR="003E677E">
          <w:rPr>
            <w:rFonts w:ascii="Times New Roman" w:hAnsi="Times New Roman" w:cs="Times New Roman"/>
          </w:rPr>
          <w:t xml:space="preserve">brain </w:t>
        </w:r>
      </w:ins>
      <w:r w:rsidR="00A33032">
        <w:rPr>
          <w:rFonts w:ascii="Times New Roman" w:hAnsi="Times New Roman" w:cs="Times New Roman"/>
        </w:rPr>
        <w:t xml:space="preserve">region to study the link between stress and appetite for two reasons. </w:t>
      </w:r>
      <w:r w:rsidR="00A33032" w:rsidRPr="00280216">
        <w:rPr>
          <w:rFonts w:ascii="Times New Roman" w:hAnsi="Times New Roman" w:cs="Times New Roman"/>
          <w:b/>
          <w:bCs/>
        </w:rPr>
        <w:t>1)</w:t>
      </w:r>
      <w:r w:rsidR="00A33032">
        <w:rPr>
          <w:rFonts w:ascii="Times New Roman" w:hAnsi="Times New Roman" w:cs="Times New Roman"/>
        </w:rPr>
        <w:t xml:space="preserve"> cells in the DMH have receptors that allow them to respond to stress hormones </w:t>
      </w:r>
      <w:r w:rsidR="00A33032" w:rsidRPr="006F53E5">
        <w:rPr>
          <w:rFonts w:ascii="Times New Roman" w:hAnsi="Times New Roman" w:cs="Times New Roman"/>
        </w:rPr>
        <w:t>(Myers et al., 2014)</w:t>
      </w:r>
      <w:r w:rsidR="00A33032">
        <w:rPr>
          <w:rFonts w:ascii="Times New Roman" w:hAnsi="Times New Roman" w:cs="Times New Roman"/>
        </w:rPr>
        <w:t xml:space="preserve"> and </w:t>
      </w:r>
      <w:r w:rsidR="00A33032" w:rsidRPr="00280216">
        <w:rPr>
          <w:rFonts w:ascii="Times New Roman" w:hAnsi="Times New Roman" w:cs="Times New Roman"/>
          <w:b/>
          <w:bCs/>
        </w:rPr>
        <w:t>2)</w:t>
      </w:r>
      <w:r w:rsidR="00A33032">
        <w:rPr>
          <w:rFonts w:ascii="Times New Roman" w:hAnsi="Times New Roman" w:cs="Times New Roman"/>
        </w:rPr>
        <w:t xml:space="preserve"> the DMH is very important</w:t>
      </w:r>
      <w:r w:rsidRPr="006F53E5">
        <w:rPr>
          <w:rFonts w:ascii="Times New Roman" w:hAnsi="Times New Roman" w:cs="Times New Roman"/>
        </w:rPr>
        <w:t xml:space="preserve"> in </w:t>
      </w:r>
      <w:r w:rsidR="00A33032">
        <w:rPr>
          <w:rFonts w:ascii="Times New Roman" w:hAnsi="Times New Roman" w:cs="Times New Roman"/>
        </w:rPr>
        <w:t xml:space="preserve">appetite </w:t>
      </w:r>
      <w:r w:rsidRPr="006F53E5">
        <w:rPr>
          <w:rFonts w:ascii="Times New Roman" w:hAnsi="Times New Roman" w:cs="Times New Roman"/>
        </w:rPr>
        <w:t xml:space="preserve">and body weight regulation (Bellinger and </w:t>
      </w:r>
      <w:proofErr w:type="spellStart"/>
      <w:r w:rsidRPr="006F53E5">
        <w:rPr>
          <w:rFonts w:ascii="Times New Roman" w:hAnsi="Times New Roman" w:cs="Times New Roman"/>
        </w:rPr>
        <w:t>Bernardis</w:t>
      </w:r>
      <w:proofErr w:type="spellEnd"/>
      <w:r w:rsidRPr="006F53E5">
        <w:rPr>
          <w:rFonts w:ascii="Times New Roman" w:hAnsi="Times New Roman" w:cs="Times New Roman"/>
        </w:rPr>
        <w:t>, 2002)</w:t>
      </w:r>
      <w:r w:rsidR="00A33032">
        <w:rPr>
          <w:rFonts w:ascii="Times New Roman" w:hAnsi="Times New Roman" w:cs="Times New Roman"/>
        </w:rPr>
        <w:t xml:space="preserve">. </w:t>
      </w:r>
      <w:r w:rsidRPr="006F53E5">
        <w:rPr>
          <w:rFonts w:ascii="Times New Roman" w:hAnsi="Times New Roman" w:cs="Times New Roman"/>
        </w:rPr>
        <w:t xml:space="preserve">The main objective of </w:t>
      </w:r>
      <w:r w:rsidR="00634A99">
        <w:rPr>
          <w:rFonts w:ascii="Times New Roman" w:hAnsi="Times New Roman" w:cs="Times New Roman"/>
        </w:rPr>
        <w:t>our</w:t>
      </w:r>
      <w:r w:rsidRPr="006F53E5">
        <w:rPr>
          <w:rFonts w:ascii="Times New Roman" w:hAnsi="Times New Roman" w:cs="Times New Roman"/>
        </w:rPr>
        <w:t xml:space="preserve"> study is to determine the effect of repeated stress on </w:t>
      </w:r>
      <w:del w:id="51" w:author="Karen Crosby" w:date="2025-01-31T13:45:00Z" w16du:dateUtc="2025-01-31T17:45:00Z">
        <w:r w:rsidR="005240FD" w:rsidDel="003E677E">
          <w:rPr>
            <w:rFonts w:ascii="Times New Roman" w:hAnsi="Times New Roman" w:cs="Times New Roman"/>
          </w:rPr>
          <w:delText>excitatory</w:delText>
        </w:r>
        <w:r w:rsidRPr="006F53E5" w:rsidDel="003E677E">
          <w:rPr>
            <w:rFonts w:ascii="Times New Roman" w:hAnsi="Times New Roman" w:cs="Times New Roman"/>
          </w:rPr>
          <w:delText xml:space="preserve"> </w:delText>
        </w:r>
      </w:del>
      <w:r w:rsidRPr="006F53E5">
        <w:rPr>
          <w:rFonts w:ascii="Times New Roman" w:hAnsi="Times New Roman" w:cs="Times New Roman"/>
        </w:rPr>
        <w:t>DMH</w:t>
      </w:r>
      <w:r w:rsidR="006D4923">
        <w:rPr>
          <w:rFonts w:ascii="Times New Roman" w:hAnsi="Times New Roman" w:cs="Times New Roman"/>
        </w:rPr>
        <w:t xml:space="preserve"> neurons</w:t>
      </w:r>
      <w:r w:rsidRPr="006F53E5">
        <w:rPr>
          <w:rFonts w:ascii="Times New Roman" w:hAnsi="Times New Roman" w:cs="Times New Roman"/>
        </w:rPr>
        <w:t xml:space="preserve"> of female rats</w:t>
      </w:r>
      <w:r w:rsidR="00634A99">
        <w:rPr>
          <w:rFonts w:ascii="Times New Roman" w:hAnsi="Times New Roman" w:cs="Times New Roman"/>
        </w:rPr>
        <w:t>.</w:t>
      </w:r>
      <w:del w:id="52" w:author="Karen Crosby" w:date="2025-01-31T13:46:00Z" w16du:dateUtc="2025-01-31T17:46:00Z">
        <w:r w:rsidRPr="006F53E5" w:rsidDel="003E677E">
          <w:rPr>
            <w:rFonts w:ascii="Times New Roman" w:hAnsi="Times New Roman" w:cs="Times New Roman"/>
          </w:rPr>
          <w:delText xml:space="preserve"> </w:delText>
        </w:r>
        <w:r w:rsidR="00634A99" w:rsidDel="003E677E">
          <w:rPr>
            <w:rFonts w:ascii="Times New Roman" w:hAnsi="Times New Roman" w:cs="Times New Roman"/>
          </w:rPr>
          <w:delText>If changes are observed, we will further investigate male rats</w:delText>
        </w:r>
        <w:r w:rsidR="005240FD" w:rsidDel="003E677E">
          <w:rPr>
            <w:rFonts w:ascii="Times New Roman" w:hAnsi="Times New Roman" w:cs="Times New Roman"/>
          </w:rPr>
          <w:delText xml:space="preserve"> </w:delText>
        </w:r>
        <w:r w:rsidR="00634A99" w:rsidDel="003E677E">
          <w:rPr>
            <w:rFonts w:ascii="Times New Roman" w:hAnsi="Times New Roman" w:cs="Times New Roman"/>
          </w:rPr>
          <w:delText>and compare sex differences.</w:delText>
        </w:r>
      </w:del>
      <w:r w:rsidR="00A06BCE" w:rsidRPr="00B34A90">
        <w:rPr>
          <w:rFonts w:ascii="Times New Roman" w:hAnsi="Times New Roman" w:cs="Times New Roman"/>
        </w:rPr>
        <w:t xml:space="preserve"> </w:t>
      </w:r>
    </w:p>
    <w:p w14:paraId="4CE6AF67" w14:textId="224AB4AD" w:rsidR="001C3A77" w:rsidRPr="00B34A90" w:rsidRDefault="001C3A77" w:rsidP="001F6D25">
      <w:pPr>
        <w:tabs>
          <w:tab w:val="left" w:pos="3828"/>
        </w:tabs>
        <w:rPr>
          <w:rFonts w:ascii="Times New Roman" w:hAnsi="Times New Roman" w:cs="Times New Roman"/>
          <w:b/>
          <w:bCs/>
        </w:rPr>
      </w:pPr>
      <w:r w:rsidRPr="00B34A90">
        <w:rPr>
          <w:rFonts w:ascii="Times New Roman" w:hAnsi="Times New Roman" w:cs="Times New Roman"/>
          <w:b/>
          <w:bCs/>
        </w:rPr>
        <w:t>Experimental Design</w:t>
      </w:r>
      <w:r w:rsidR="001F6D25">
        <w:rPr>
          <w:rFonts w:ascii="Times New Roman" w:hAnsi="Times New Roman" w:cs="Times New Roman"/>
          <w:b/>
          <w:bCs/>
        </w:rPr>
        <w:tab/>
      </w:r>
    </w:p>
    <w:p w14:paraId="732C6985" w14:textId="1C58A616" w:rsidR="001C3A77" w:rsidRPr="00B34A90" w:rsidRDefault="006F53E5" w:rsidP="006F53E5">
      <w:pPr>
        <w:ind w:firstLine="720"/>
        <w:rPr>
          <w:rFonts w:ascii="Times New Roman" w:hAnsi="Times New Roman" w:cs="Times New Roman"/>
        </w:rPr>
      </w:pPr>
      <w:r w:rsidRPr="006F53E5">
        <w:rPr>
          <w:rFonts w:ascii="Times New Roman" w:hAnsi="Times New Roman" w:cs="Times New Roman"/>
        </w:rPr>
        <w:t xml:space="preserve">Once approval from the Mount Allison Animal Care Committee is obtained, female Sprague-Dawley rats will be separated into two groups, </w:t>
      </w:r>
      <w:proofErr w:type="spellStart"/>
      <w:r w:rsidRPr="001C6657">
        <w:rPr>
          <w:rFonts w:ascii="Times New Roman" w:hAnsi="Times New Roman" w:cs="Times New Roman"/>
          <w:b/>
          <w:bCs/>
        </w:rPr>
        <w:t>i</w:t>
      </w:r>
      <w:proofErr w:type="spellEnd"/>
      <w:r w:rsidRPr="001C6657">
        <w:rPr>
          <w:rFonts w:ascii="Times New Roman" w:hAnsi="Times New Roman" w:cs="Times New Roman"/>
          <w:b/>
          <w:bCs/>
        </w:rPr>
        <w:t>)</w:t>
      </w:r>
      <w:r w:rsidRPr="006F53E5">
        <w:rPr>
          <w:rFonts w:ascii="Times New Roman" w:hAnsi="Times New Roman" w:cs="Times New Roman"/>
        </w:rPr>
        <w:t xml:space="preserve"> </w:t>
      </w:r>
      <w:r w:rsidR="001C6657" w:rsidRPr="006F53E5">
        <w:rPr>
          <w:rFonts w:ascii="Times New Roman" w:hAnsi="Times New Roman" w:cs="Times New Roman"/>
        </w:rPr>
        <w:t>unstressed controls</w:t>
      </w:r>
      <w:r w:rsidRPr="006F53E5">
        <w:rPr>
          <w:rFonts w:ascii="Times New Roman" w:hAnsi="Times New Roman" w:cs="Times New Roman"/>
        </w:rPr>
        <w:t xml:space="preserve">, and </w:t>
      </w:r>
      <w:r w:rsidRPr="001C6657">
        <w:rPr>
          <w:rFonts w:ascii="Times New Roman" w:hAnsi="Times New Roman" w:cs="Times New Roman"/>
          <w:b/>
          <w:bCs/>
        </w:rPr>
        <w:t>ii)</w:t>
      </w:r>
      <w:r w:rsidRPr="006F53E5">
        <w:rPr>
          <w:rFonts w:ascii="Times New Roman" w:hAnsi="Times New Roman" w:cs="Times New Roman"/>
        </w:rPr>
        <w:t xml:space="preserve"> </w:t>
      </w:r>
      <w:r w:rsidR="00B87923">
        <w:rPr>
          <w:rFonts w:ascii="Times New Roman" w:hAnsi="Times New Roman" w:cs="Times New Roman"/>
        </w:rPr>
        <w:t>repeated</w:t>
      </w:r>
      <w:r w:rsidR="001C6657" w:rsidRPr="006F53E5">
        <w:rPr>
          <w:rFonts w:ascii="Times New Roman" w:hAnsi="Times New Roman" w:cs="Times New Roman"/>
        </w:rPr>
        <w:t xml:space="preserve"> stress</w:t>
      </w:r>
      <w:r w:rsidRPr="006F53E5">
        <w:rPr>
          <w:rFonts w:ascii="Times New Roman" w:hAnsi="Times New Roman" w:cs="Times New Roman"/>
        </w:rPr>
        <w:t xml:space="preserve">. Groups will have unrestricted food access, and the </w:t>
      </w:r>
      <w:r w:rsidR="002D7102">
        <w:rPr>
          <w:rFonts w:ascii="Times New Roman" w:hAnsi="Times New Roman" w:cs="Times New Roman"/>
        </w:rPr>
        <w:t>repeated</w:t>
      </w:r>
      <w:r w:rsidR="002D7102" w:rsidRPr="006F53E5">
        <w:rPr>
          <w:rFonts w:ascii="Times New Roman" w:hAnsi="Times New Roman" w:cs="Times New Roman"/>
        </w:rPr>
        <w:t xml:space="preserve"> </w:t>
      </w:r>
      <w:r w:rsidRPr="006F53E5">
        <w:rPr>
          <w:rFonts w:ascii="Times New Roman" w:hAnsi="Times New Roman" w:cs="Times New Roman"/>
        </w:rPr>
        <w:t>stress group will undergo five consecutive days of 30-minute</w:t>
      </w:r>
      <w:r w:rsidR="00B87923">
        <w:rPr>
          <w:rFonts w:ascii="Times New Roman" w:hAnsi="Times New Roman" w:cs="Times New Roman"/>
        </w:rPr>
        <w:t>s of physical</w:t>
      </w:r>
      <w:r w:rsidRPr="006F53E5">
        <w:rPr>
          <w:rFonts w:ascii="Times New Roman" w:hAnsi="Times New Roman" w:cs="Times New Roman"/>
        </w:rPr>
        <w:t xml:space="preserve"> restraint, a well-established stressor (</w:t>
      </w:r>
      <w:proofErr w:type="spellStart"/>
      <w:r w:rsidRPr="006F53E5">
        <w:rPr>
          <w:rFonts w:ascii="Times New Roman" w:hAnsi="Times New Roman" w:cs="Times New Roman"/>
        </w:rPr>
        <w:t>Patchev</w:t>
      </w:r>
      <w:proofErr w:type="spellEnd"/>
      <w:r w:rsidRPr="006F53E5">
        <w:rPr>
          <w:rFonts w:ascii="Times New Roman" w:hAnsi="Times New Roman" w:cs="Times New Roman"/>
        </w:rPr>
        <w:t xml:space="preserve"> and </w:t>
      </w:r>
      <w:proofErr w:type="spellStart"/>
      <w:r w:rsidRPr="006F53E5">
        <w:rPr>
          <w:rFonts w:ascii="Times New Roman" w:hAnsi="Times New Roman" w:cs="Times New Roman"/>
        </w:rPr>
        <w:t>Patchev</w:t>
      </w:r>
      <w:proofErr w:type="spellEnd"/>
      <w:r w:rsidRPr="006F53E5">
        <w:rPr>
          <w:rFonts w:ascii="Times New Roman" w:hAnsi="Times New Roman" w:cs="Times New Roman"/>
        </w:rPr>
        <w:t>, 2006).</w:t>
      </w:r>
      <w:r w:rsidR="00B050D5">
        <w:rPr>
          <w:rFonts w:ascii="Times New Roman" w:hAnsi="Times New Roman" w:cs="Times New Roman"/>
        </w:rPr>
        <w:t xml:space="preserve"> In both groups, we</w:t>
      </w:r>
      <w:r w:rsidR="007E7B87">
        <w:rPr>
          <w:rFonts w:ascii="Times New Roman" w:hAnsi="Times New Roman" w:cs="Times New Roman"/>
        </w:rPr>
        <w:t xml:space="preserve"> will measure</w:t>
      </w:r>
      <w:r w:rsidRPr="006F53E5">
        <w:rPr>
          <w:rFonts w:ascii="Times New Roman" w:hAnsi="Times New Roman" w:cs="Times New Roman"/>
        </w:rPr>
        <w:t xml:space="preserve"> </w:t>
      </w:r>
      <w:r w:rsidR="007E7B87">
        <w:rPr>
          <w:rFonts w:ascii="Times New Roman" w:hAnsi="Times New Roman" w:cs="Times New Roman"/>
        </w:rPr>
        <w:t>f</w:t>
      </w:r>
      <w:r w:rsidR="002D7102">
        <w:rPr>
          <w:rFonts w:ascii="Times New Roman" w:hAnsi="Times New Roman" w:cs="Times New Roman"/>
        </w:rPr>
        <w:t xml:space="preserve">ood </w:t>
      </w:r>
      <w:proofErr w:type="gramStart"/>
      <w:r w:rsidR="002D7102">
        <w:rPr>
          <w:rFonts w:ascii="Times New Roman" w:hAnsi="Times New Roman" w:cs="Times New Roman"/>
        </w:rPr>
        <w:t>intake, and</w:t>
      </w:r>
      <w:proofErr w:type="gramEnd"/>
      <w:r w:rsidR="002D7102">
        <w:rPr>
          <w:rFonts w:ascii="Times New Roman" w:hAnsi="Times New Roman" w:cs="Times New Roman"/>
        </w:rPr>
        <w:t xml:space="preserve"> </w:t>
      </w:r>
      <w:r w:rsidR="007E7B87">
        <w:rPr>
          <w:rFonts w:ascii="Times New Roman" w:hAnsi="Times New Roman" w:cs="Times New Roman"/>
        </w:rPr>
        <w:t xml:space="preserve">take </w:t>
      </w:r>
      <w:r w:rsidR="002D7102">
        <w:rPr>
          <w:rFonts w:ascii="Times New Roman" w:hAnsi="Times New Roman" w:cs="Times New Roman"/>
        </w:rPr>
        <w:t xml:space="preserve">blood samples to measure corticosterone </w:t>
      </w:r>
      <w:ins w:id="53" w:author="Karen Crosby" w:date="2025-01-31T13:53:00Z" w16du:dateUtc="2025-01-31T17:53:00Z">
        <w:r w:rsidR="007146E7">
          <w:rPr>
            <w:rFonts w:ascii="Times New Roman" w:hAnsi="Times New Roman" w:cs="Times New Roman"/>
          </w:rPr>
          <w:t xml:space="preserve">(the stress hormone in rodents) </w:t>
        </w:r>
      </w:ins>
      <w:r w:rsidR="002D7102">
        <w:rPr>
          <w:rFonts w:ascii="Times New Roman" w:hAnsi="Times New Roman" w:cs="Times New Roman"/>
        </w:rPr>
        <w:t>levels</w:t>
      </w:r>
      <w:del w:id="54" w:author="Karen Crosby" w:date="2025-01-31T13:53:00Z" w16du:dateUtc="2025-01-31T17:53:00Z">
        <w:r w:rsidR="002D7102" w:rsidDel="007146E7">
          <w:rPr>
            <w:rFonts w:ascii="Times New Roman" w:hAnsi="Times New Roman" w:cs="Times New Roman"/>
          </w:rPr>
          <w:delText>,</w:delText>
        </w:r>
        <w:r w:rsidR="00B050D5" w:rsidDel="007146E7">
          <w:rPr>
            <w:rFonts w:ascii="Times New Roman" w:hAnsi="Times New Roman" w:cs="Times New Roman"/>
          </w:rPr>
          <w:delText xml:space="preserve"> the major stress hormone in rats</w:delText>
        </w:r>
      </w:del>
      <w:r w:rsidR="002D7102">
        <w:rPr>
          <w:rFonts w:ascii="Times New Roman" w:hAnsi="Times New Roman" w:cs="Times New Roman"/>
        </w:rPr>
        <w:t xml:space="preserve">. </w:t>
      </w:r>
      <w:r w:rsidRPr="006F53E5">
        <w:rPr>
          <w:rFonts w:ascii="Times New Roman" w:hAnsi="Times New Roman" w:cs="Times New Roman"/>
        </w:rPr>
        <w:t xml:space="preserve">Following the fifth day, both groups will be anesthetized and euthanized, then their brains will be removed. The brains will be </w:t>
      </w:r>
      <w:r w:rsidR="00D552CB" w:rsidRPr="006F53E5">
        <w:rPr>
          <w:rFonts w:ascii="Times New Roman" w:hAnsi="Times New Roman" w:cs="Times New Roman"/>
        </w:rPr>
        <w:t>sliced,</w:t>
      </w:r>
      <w:r w:rsidRPr="006F53E5">
        <w:rPr>
          <w:rFonts w:ascii="Times New Roman" w:hAnsi="Times New Roman" w:cs="Times New Roman"/>
        </w:rPr>
        <w:t xml:space="preserve"> and </w:t>
      </w:r>
      <w:r w:rsidR="00D75DA5">
        <w:rPr>
          <w:rFonts w:ascii="Times New Roman" w:hAnsi="Times New Roman" w:cs="Times New Roman"/>
        </w:rPr>
        <w:t xml:space="preserve">their </w:t>
      </w:r>
      <w:r w:rsidRPr="006F53E5">
        <w:rPr>
          <w:rFonts w:ascii="Times New Roman" w:hAnsi="Times New Roman" w:cs="Times New Roman"/>
        </w:rPr>
        <w:t xml:space="preserve">neurons will be kept alive in oxygenated artificial cerebrospinal fluid. Using patch clamp electrophysiology, </w:t>
      </w:r>
      <w:ins w:id="55" w:author="Karen Crosby" w:date="2025-01-31T13:47:00Z" w16du:dateUtc="2025-01-31T17:47:00Z">
        <w:r w:rsidR="003E677E">
          <w:rPr>
            <w:rFonts w:ascii="Times New Roman" w:hAnsi="Times New Roman" w:cs="Times New Roman"/>
          </w:rPr>
          <w:t xml:space="preserve">we will study </w:t>
        </w:r>
      </w:ins>
      <w:proofErr w:type="spellStart"/>
      <w:ins w:id="56" w:author="Karen Crosby" w:date="2025-01-31T13:48:00Z" w16du:dateUtc="2025-01-31T17:48:00Z">
        <w:r w:rsidR="003E677E" w:rsidRPr="00D552CB">
          <w:rPr>
            <w:rFonts w:ascii="Times New Roman" w:hAnsi="Times New Roman" w:cs="Times New Roman"/>
            <w:b/>
            <w:bCs/>
          </w:rPr>
          <w:t>i</w:t>
        </w:r>
        <w:proofErr w:type="spellEnd"/>
        <w:r w:rsidR="003E677E" w:rsidRPr="00D552CB">
          <w:rPr>
            <w:rFonts w:ascii="Times New Roman" w:hAnsi="Times New Roman" w:cs="Times New Roman"/>
            <w:b/>
            <w:bCs/>
          </w:rPr>
          <w:t>)</w:t>
        </w:r>
        <w:r w:rsidR="003E677E">
          <w:rPr>
            <w:rFonts w:ascii="Times New Roman" w:hAnsi="Times New Roman" w:cs="Times New Roman"/>
          </w:rPr>
          <w:t xml:space="preserve"> </w:t>
        </w:r>
        <w:r w:rsidR="003E677E">
          <w:rPr>
            <w:rFonts w:ascii="Times New Roman" w:hAnsi="Times New Roman" w:cs="Times New Roman"/>
          </w:rPr>
          <w:t>the amplitude and frequency of action potentials (to observe the effects of stress on neuron excitability), and</w:t>
        </w:r>
        <w:r w:rsidR="003E677E">
          <w:rPr>
            <w:rFonts w:ascii="Times New Roman" w:hAnsi="Times New Roman" w:cs="Times New Roman"/>
          </w:rPr>
          <w:t xml:space="preserve"> </w:t>
        </w:r>
        <w:r w:rsidR="003E677E" w:rsidRPr="00D552CB">
          <w:rPr>
            <w:rFonts w:ascii="Times New Roman" w:hAnsi="Times New Roman" w:cs="Times New Roman"/>
            <w:b/>
            <w:bCs/>
          </w:rPr>
          <w:t>ii)</w:t>
        </w:r>
        <w:r w:rsidR="003E677E">
          <w:rPr>
            <w:rFonts w:ascii="Times New Roman" w:hAnsi="Times New Roman" w:cs="Times New Roman"/>
          </w:rPr>
          <w:t xml:space="preserve"> </w:t>
        </w:r>
        <w:r w:rsidR="003E677E">
          <w:rPr>
            <w:rFonts w:ascii="Times New Roman" w:hAnsi="Times New Roman" w:cs="Times New Roman"/>
          </w:rPr>
          <w:t xml:space="preserve">excitatory and inhibitory currents </w:t>
        </w:r>
      </w:ins>
      <w:ins w:id="57" w:author="Karen Crosby" w:date="2025-01-31T13:49:00Z" w16du:dateUtc="2025-01-31T17:49:00Z">
        <w:r w:rsidR="003E677E">
          <w:rPr>
            <w:rFonts w:ascii="Times New Roman" w:hAnsi="Times New Roman" w:cs="Times New Roman"/>
          </w:rPr>
          <w:t>(to understand how stress affects communication between neurons in the DMH).</w:t>
        </w:r>
      </w:ins>
      <w:ins w:id="58" w:author="Karen Crosby" w:date="2025-01-31T13:48:00Z" w16du:dateUtc="2025-01-31T17:48:00Z">
        <w:r w:rsidR="003E677E">
          <w:rPr>
            <w:rFonts w:ascii="Times New Roman" w:hAnsi="Times New Roman" w:cs="Times New Roman"/>
          </w:rPr>
          <w:t xml:space="preserve"> </w:t>
        </w:r>
      </w:ins>
      <w:ins w:id="59" w:author="Karen Crosby" w:date="2025-01-31T13:49:00Z" w16du:dateUtc="2025-01-31T17:49:00Z">
        <w:r w:rsidR="003E677E">
          <w:rPr>
            <w:rFonts w:ascii="Times New Roman" w:hAnsi="Times New Roman" w:cs="Times New Roman"/>
          </w:rPr>
          <w:t xml:space="preserve">A total of </w:t>
        </w:r>
      </w:ins>
      <w:del w:id="60" w:author="Karen Crosby" w:date="2025-01-31T13:49:00Z" w16du:dateUtc="2025-01-31T17:49:00Z">
        <w:r w:rsidR="001C6657" w:rsidDel="003E677E">
          <w:rPr>
            <w:rFonts w:ascii="Times New Roman" w:hAnsi="Times New Roman" w:cs="Times New Roman"/>
          </w:rPr>
          <w:delText xml:space="preserve">the following </w:delText>
        </w:r>
        <w:r w:rsidRPr="006F53E5" w:rsidDel="003E677E">
          <w:rPr>
            <w:rFonts w:ascii="Times New Roman" w:hAnsi="Times New Roman" w:cs="Times New Roman"/>
          </w:rPr>
          <w:delText>electrical current and action potential</w:delText>
        </w:r>
        <w:r w:rsidR="00D552CB" w:rsidDel="003E677E">
          <w:rPr>
            <w:rFonts w:ascii="Times New Roman" w:hAnsi="Times New Roman" w:cs="Times New Roman"/>
          </w:rPr>
          <w:delText xml:space="preserve"> (AP)</w:delText>
        </w:r>
        <w:r w:rsidRPr="006F53E5" w:rsidDel="003E677E">
          <w:rPr>
            <w:rFonts w:ascii="Times New Roman" w:hAnsi="Times New Roman" w:cs="Times New Roman"/>
          </w:rPr>
          <w:delText xml:space="preserve"> properties will be measured (</w:delText>
        </w:r>
      </w:del>
      <w:r w:rsidRPr="006F53E5">
        <w:rPr>
          <w:rFonts w:ascii="Times New Roman" w:hAnsi="Times New Roman" w:cs="Times New Roman"/>
        </w:rPr>
        <w:t xml:space="preserve">~8-10 </w:t>
      </w:r>
      <w:r w:rsidR="00BF6098">
        <w:rPr>
          <w:rFonts w:ascii="Times New Roman" w:hAnsi="Times New Roman" w:cs="Times New Roman"/>
        </w:rPr>
        <w:t>neurons</w:t>
      </w:r>
      <w:r w:rsidRPr="006F53E5">
        <w:rPr>
          <w:rFonts w:ascii="Times New Roman" w:hAnsi="Times New Roman" w:cs="Times New Roman"/>
        </w:rPr>
        <w:t>/group</w:t>
      </w:r>
      <w:ins w:id="61" w:author="Karen Crosby" w:date="2025-01-31T13:49:00Z" w16du:dateUtc="2025-01-31T17:49:00Z">
        <w:r w:rsidR="003E677E">
          <w:rPr>
            <w:rFonts w:ascii="Times New Roman" w:hAnsi="Times New Roman" w:cs="Times New Roman"/>
          </w:rPr>
          <w:t xml:space="preserve"> and</w:t>
        </w:r>
      </w:ins>
      <w:del w:id="62" w:author="Karen Crosby" w:date="2025-01-31T13:49:00Z" w16du:dateUtc="2025-01-31T17:49:00Z">
        <w:r w:rsidRPr="006F53E5" w:rsidDel="003E677E">
          <w:rPr>
            <w:rFonts w:ascii="Times New Roman" w:hAnsi="Times New Roman" w:cs="Times New Roman"/>
          </w:rPr>
          <w:delText>,</w:delText>
        </w:r>
      </w:del>
      <w:r w:rsidRPr="006F53E5">
        <w:rPr>
          <w:rFonts w:ascii="Times New Roman" w:hAnsi="Times New Roman" w:cs="Times New Roman"/>
        </w:rPr>
        <w:t xml:space="preserve"> ~2 </w:t>
      </w:r>
      <w:r w:rsidR="00BF6098">
        <w:rPr>
          <w:rFonts w:ascii="Times New Roman" w:hAnsi="Times New Roman" w:cs="Times New Roman"/>
        </w:rPr>
        <w:t>neurons</w:t>
      </w:r>
      <w:r w:rsidRPr="006F53E5">
        <w:rPr>
          <w:rFonts w:ascii="Times New Roman" w:hAnsi="Times New Roman" w:cs="Times New Roman"/>
        </w:rPr>
        <w:t>/brain</w:t>
      </w:r>
      <w:ins w:id="63" w:author="Karen Crosby" w:date="2025-01-31T13:49:00Z" w16du:dateUtc="2025-01-31T17:49:00Z">
        <w:r w:rsidR="003E677E">
          <w:rPr>
            <w:rFonts w:ascii="Times New Roman" w:hAnsi="Times New Roman" w:cs="Times New Roman"/>
          </w:rPr>
          <w:t xml:space="preserve"> will be used </w:t>
        </w:r>
      </w:ins>
      <w:ins w:id="64" w:author="Karen Crosby" w:date="2025-01-31T13:50:00Z" w16du:dateUtc="2025-01-31T17:50:00Z">
        <w:r w:rsidR="003E677E">
          <w:rPr>
            <w:rFonts w:ascii="Times New Roman" w:hAnsi="Times New Roman" w:cs="Times New Roman"/>
          </w:rPr>
          <w:t xml:space="preserve">for each experiment. </w:t>
        </w:r>
      </w:ins>
      <w:del w:id="65" w:author="Karen Crosby" w:date="2025-01-31T13:50:00Z" w16du:dateUtc="2025-01-31T17:50:00Z">
        <w:r w:rsidRPr="006F53E5" w:rsidDel="003E677E">
          <w:rPr>
            <w:rFonts w:ascii="Times New Roman" w:hAnsi="Times New Roman" w:cs="Times New Roman"/>
          </w:rPr>
          <w:delText>).</w:delText>
        </w:r>
      </w:del>
      <w:del w:id="66" w:author="Karen Crosby" w:date="2025-01-31T13:47:00Z" w16du:dateUtc="2025-01-31T17:47:00Z">
        <w:r w:rsidR="00D552CB" w:rsidDel="003E677E">
          <w:rPr>
            <w:rFonts w:ascii="Times New Roman" w:hAnsi="Times New Roman" w:cs="Times New Roman"/>
          </w:rPr>
          <w:delText xml:space="preserve"> </w:delText>
        </w:r>
        <w:r w:rsidR="00D552CB" w:rsidRPr="00D552CB" w:rsidDel="003E677E">
          <w:rPr>
            <w:rFonts w:ascii="Times New Roman" w:hAnsi="Times New Roman" w:cs="Times New Roman"/>
            <w:b/>
            <w:bCs/>
          </w:rPr>
          <w:delText>i)</w:delText>
        </w:r>
        <w:r w:rsidR="00D552CB" w:rsidDel="003E677E">
          <w:rPr>
            <w:rFonts w:ascii="Times New Roman" w:hAnsi="Times New Roman" w:cs="Times New Roman"/>
          </w:rPr>
          <w:delText xml:space="preserve"> AP amplitude, </w:delText>
        </w:r>
        <w:r w:rsidR="00D552CB" w:rsidRPr="00D552CB" w:rsidDel="003E677E">
          <w:rPr>
            <w:rFonts w:ascii="Times New Roman" w:hAnsi="Times New Roman" w:cs="Times New Roman"/>
            <w:b/>
            <w:bCs/>
          </w:rPr>
          <w:delText>ii)</w:delText>
        </w:r>
        <w:r w:rsidR="00D552CB" w:rsidDel="003E677E">
          <w:rPr>
            <w:rFonts w:ascii="Times New Roman" w:hAnsi="Times New Roman" w:cs="Times New Roman"/>
          </w:rPr>
          <w:delText xml:space="preserve"> AP </w:delText>
        </w:r>
        <w:commentRangeStart w:id="67"/>
        <w:r w:rsidR="00D552CB" w:rsidDel="003E677E">
          <w:rPr>
            <w:rFonts w:ascii="Times New Roman" w:hAnsi="Times New Roman" w:cs="Times New Roman"/>
          </w:rPr>
          <w:delText>frequency</w:delText>
        </w:r>
      </w:del>
      <w:commentRangeEnd w:id="67"/>
      <w:r w:rsidR="003E677E">
        <w:rPr>
          <w:rStyle w:val="CommentReference"/>
        </w:rPr>
        <w:commentReference w:id="67"/>
      </w:r>
      <w:del w:id="68" w:author="Karen Crosby" w:date="2025-01-31T13:50:00Z" w16du:dateUtc="2025-01-31T17:50:00Z">
        <w:r w:rsidR="00D552CB" w:rsidDel="003E677E">
          <w:rPr>
            <w:rFonts w:ascii="Times New Roman" w:hAnsi="Times New Roman" w:cs="Times New Roman"/>
          </w:rPr>
          <w:delText xml:space="preserve">, </w:delText>
        </w:r>
        <w:r w:rsidR="00D552CB" w:rsidRPr="00D552CB" w:rsidDel="003E677E">
          <w:rPr>
            <w:rFonts w:ascii="Times New Roman" w:hAnsi="Times New Roman" w:cs="Times New Roman"/>
            <w:b/>
            <w:bCs/>
          </w:rPr>
          <w:delText>iii)</w:delText>
        </w:r>
        <w:r w:rsidR="00D552CB" w:rsidDel="003E677E">
          <w:rPr>
            <w:rFonts w:ascii="Times New Roman" w:hAnsi="Times New Roman" w:cs="Times New Roman"/>
          </w:rPr>
          <w:delText xml:space="preserve"> spontaneous currents, </w:delText>
        </w:r>
        <w:r w:rsidR="00D552CB" w:rsidRPr="00D552CB" w:rsidDel="003E677E">
          <w:rPr>
            <w:rFonts w:ascii="Times New Roman" w:hAnsi="Times New Roman" w:cs="Times New Roman"/>
            <w:b/>
            <w:bCs/>
          </w:rPr>
          <w:delText>iv)</w:delText>
        </w:r>
        <w:r w:rsidR="00D552CB" w:rsidDel="003E677E">
          <w:rPr>
            <w:rFonts w:ascii="Times New Roman" w:hAnsi="Times New Roman" w:cs="Times New Roman"/>
          </w:rPr>
          <w:delText xml:space="preserve"> evoked currents</w:delText>
        </w:r>
        <w:r w:rsidR="00B12DB9" w:rsidDel="003E677E">
          <w:rPr>
            <w:rFonts w:ascii="Times New Roman" w:hAnsi="Times New Roman" w:cs="Times New Roman"/>
          </w:rPr>
          <w:delText xml:space="preserve"> after high frequency stimulation</w:delText>
        </w:r>
        <w:r w:rsidR="00D552CB" w:rsidDel="003E677E">
          <w:rPr>
            <w:rFonts w:ascii="Times New Roman" w:hAnsi="Times New Roman" w:cs="Times New Roman"/>
          </w:rPr>
          <w:delText>,</w:delText>
        </w:r>
        <w:r w:rsidR="00B12DB9" w:rsidDel="003E677E">
          <w:rPr>
            <w:rFonts w:ascii="Times New Roman" w:hAnsi="Times New Roman" w:cs="Times New Roman"/>
          </w:rPr>
          <w:delText xml:space="preserve"> and</w:delText>
        </w:r>
        <w:r w:rsidR="00D552CB" w:rsidDel="003E677E">
          <w:rPr>
            <w:rFonts w:ascii="Times New Roman" w:hAnsi="Times New Roman" w:cs="Times New Roman"/>
          </w:rPr>
          <w:delText xml:space="preserve"> </w:delText>
        </w:r>
        <w:r w:rsidR="00D552CB" w:rsidRPr="00D552CB" w:rsidDel="003E677E">
          <w:rPr>
            <w:rFonts w:ascii="Times New Roman" w:hAnsi="Times New Roman" w:cs="Times New Roman"/>
            <w:b/>
            <w:bCs/>
          </w:rPr>
          <w:delText>v)</w:delText>
        </w:r>
        <w:r w:rsidR="00D552CB" w:rsidDel="003E677E">
          <w:rPr>
            <w:rFonts w:ascii="Times New Roman" w:hAnsi="Times New Roman" w:cs="Times New Roman"/>
          </w:rPr>
          <w:delText xml:space="preserve"> paired pulse ratio. These measurements will allow for </w:delText>
        </w:r>
        <w:r w:rsidR="001D60FE" w:rsidDel="003E677E">
          <w:rPr>
            <w:rFonts w:ascii="Times New Roman" w:hAnsi="Times New Roman" w:cs="Times New Roman"/>
          </w:rPr>
          <w:delText>comparison</w:delText>
        </w:r>
        <w:r w:rsidR="00D552CB" w:rsidDel="003E677E">
          <w:rPr>
            <w:rFonts w:ascii="Times New Roman" w:hAnsi="Times New Roman" w:cs="Times New Roman"/>
          </w:rPr>
          <w:delText xml:space="preserve"> </w:delText>
        </w:r>
        <w:r w:rsidR="001D60FE" w:rsidDel="003E677E">
          <w:rPr>
            <w:rFonts w:ascii="Times New Roman" w:hAnsi="Times New Roman" w:cs="Times New Roman"/>
          </w:rPr>
          <w:delText xml:space="preserve">of synaptic activity between </w:delText>
        </w:r>
        <w:r w:rsidR="00B12DB9" w:rsidDel="003E677E">
          <w:rPr>
            <w:rFonts w:ascii="Times New Roman" w:hAnsi="Times New Roman" w:cs="Times New Roman"/>
          </w:rPr>
          <w:delText>groups</w:delText>
        </w:r>
      </w:del>
      <w:del w:id="69" w:author="Karen Crosby" w:date="2025-01-31T13:47:00Z" w16du:dateUtc="2025-01-31T17:47:00Z">
        <w:r w:rsidR="00A13D3E" w:rsidDel="003E677E">
          <w:rPr>
            <w:rFonts w:ascii="Times New Roman" w:hAnsi="Times New Roman" w:cs="Times New Roman"/>
          </w:rPr>
          <w:delText>,</w:delText>
        </w:r>
      </w:del>
      <w:del w:id="70" w:author="Karen Crosby" w:date="2025-01-31T13:50:00Z" w16du:dateUtc="2025-01-31T17:50:00Z">
        <w:r w:rsidR="00A13D3E" w:rsidDel="003E677E">
          <w:rPr>
            <w:rFonts w:ascii="Times New Roman" w:hAnsi="Times New Roman" w:cs="Times New Roman"/>
          </w:rPr>
          <w:delText xml:space="preserve"> </w:delText>
        </w:r>
        <w:r w:rsidR="00284429" w:rsidDel="003E677E">
          <w:rPr>
            <w:rFonts w:ascii="Times New Roman" w:hAnsi="Times New Roman" w:cs="Times New Roman"/>
          </w:rPr>
          <w:delText>for us to determine</w:delText>
        </w:r>
        <w:r w:rsidR="001D60FE" w:rsidRPr="001D60FE" w:rsidDel="003E677E">
          <w:rPr>
            <w:rFonts w:ascii="Times New Roman" w:hAnsi="Times New Roman" w:cs="Times New Roman"/>
          </w:rPr>
          <w:delText xml:space="preserve"> </w:delText>
        </w:r>
        <w:r w:rsidR="001D60FE" w:rsidDel="003E677E">
          <w:rPr>
            <w:rFonts w:ascii="Times New Roman" w:hAnsi="Times New Roman" w:cs="Times New Roman"/>
          </w:rPr>
          <w:delText>if these differences are the result</w:delText>
        </w:r>
        <w:r w:rsidR="00D552CB" w:rsidDel="003E677E">
          <w:rPr>
            <w:rFonts w:ascii="Times New Roman" w:hAnsi="Times New Roman" w:cs="Times New Roman"/>
          </w:rPr>
          <w:delText xml:space="preserve"> </w:delText>
        </w:r>
        <w:r w:rsidR="001D60FE" w:rsidDel="003E677E">
          <w:rPr>
            <w:rFonts w:ascii="Times New Roman" w:hAnsi="Times New Roman" w:cs="Times New Roman"/>
          </w:rPr>
          <w:delText>of</w:delText>
        </w:r>
        <w:r w:rsidR="00D552CB" w:rsidDel="003E677E">
          <w:rPr>
            <w:rFonts w:ascii="Times New Roman" w:hAnsi="Times New Roman" w:cs="Times New Roman"/>
          </w:rPr>
          <w:delText xml:space="preserve"> </w:delText>
        </w:r>
        <w:r w:rsidR="001D60FE" w:rsidDel="003E677E">
          <w:rPr>
            <w:rFonts w:ascii="Times New Roman" w:hAnsi="Times New Roman" w:cs="Times New Roman"/>
          </w:rPr>
          <w:delText xml:space="preserve">changes in </w:delText>
        </w:r>
        <w:r w:rsidR="00D552CB" w:rsidDel="003E677E">
          <w:rPr>
            <w:rFonts w:ascii="Times New Roman" w:hAnsi="Times New Roman" w:cs="Times New Roman"/>
          </w:rPr>
          <w:delText>the presynaptic or postsynaptic neuron</w:delText>
        </w:r>
        <w:r w:rsidR="0043192E" w:rsidDel="003E677E">
          <w:rPr>
            <w:rFonts w:ascii="Times New Roman" w:hAnsi="Times New Roman" w:cs="Times New Roman"/>
          </w:rPr>
          <w:delText>s</w:delText>
        </w:r>
        <w:r w:rsidR="00A13D3E" w:rsidDel="003E677E">
          <w:rPr>
            <w:rFonts w:ascii="Times New Roman" w:hAnsi="Times New Roman" w:cs="Times New Roman"/>
          </w:rPr>
          <w:delText>, and if changes are seen, plasticity.</w:delText>
        </w:r>
      </w:del>
    </w:p>
    <w:p w14:paraId="76C170C9" w14:textId="527AB72C" w:rsidR="001C3A77" w:rsidRDefault="001C3A77" w:rsidP="00A02455">
      <w:pPr>
        <w:rPr>
          <w:rFonts w:ascii="Times New Roman" w:hAnsi="Times New Roman" w:cs="Times New Roman"/>
          <w:b/>
          <w:bCs/>
        </w:rPr>
      </w:pPr>
      <w:r w:rsidRPr="00B34A90">
        <w:rPr>
          <w:rFonts w:ascii="Times New Roman" w:hAnsi="Times New Roman" w:cs="Times New Roman"/>
          <w:b/>
          <w:bCs/>
        </w:rPr>
        <w:t>Expected Outcome</w:t>
      </w:r>
    </w:p>
    <w:p w14:paraId="325AEFB6" w14:textId="00ECA956" w:rsidR="00E83ABF" w:rsidRPr="00B34A90" w:rsidRDefault="00DB7945" w:rsidP="00A02455">
      <w:pPr>
        <w:rPr>
          <w:rFonts w:ascii="Times New Roman" w:hAnsi="Times New Roman" w:cs="Times New Roman"/>
        </w:rPr>
      </w:pPr>
      <w:r>
        <w:rPr>
          <w:rFonts w:ascii="Times New Roman" w:hAnsi="Times New Roman" w:cs="Times New Roman"/>
          <w:b/>
          <w:bCs/>
        </w:rPr>
        <w:tab/>
      </w:r>
      <w:commentRangeStart w:id="71"/>
      <w:commentRangeStart w:id="72"/>
      <w:r w:rsidRPr="00DB7945">
        <w:rPr>
          <w:rFonts w:ascii="Times New Roman" w:hAnsi="Times New Roman" w:cs="Times New Roman"/>
        </w:rPr>
        <w:t>The</w:t>
      </w:r>
      <w:r>
        <w:rPr>
          <w:rFonts w:ascii="Times New Roman" w:hAnsi="Times New Roman" w:cs="Times New Roman"/>
        </w:rPr>
        <w:t xml:space="preserve"> relationship between stress and appetite is complex, with chronic stress both increasing and decreasing food intake in rodents and humans.</w:t>
      </w:r>
      <w:r w:rsidR="00E27D39">
        <w:rPr>
          <w:rFonts w:ascii="Times New Roman" w:hAnsi="Times New Roman" w:cs="Times New Roman"/>
        </w:rPr>
        <w:t xml:space="preserve">  </w:t>
      </w:r>
      <w:ins w:id="73" w:author="Karen Crosby" w:date="2025-01-31T13:58:00Z" w16du:dateUtc="2025-01-31T17:58:00Z">
        <w:r w:rsidR="007146E7">
          <w:rPr>
            <w:rFonts w:ascii="Times New Roman" w:hAnsi="Times New Roman" w:cs="Times New Roman"/>
          </w:rPr>
          <w:t>Because DMH neurons can stim</w:t>
        </w:r>
      </w:ins>
      <w:ins w:id="74" w:author="Karen Crosby" w:date="2025-01-31T13:59:00Z" w16du:dateUtc="2025-01-31T17:59:00Z">
        <w:r w:rsidR="007146E7">
          <w:rPr>
            <w:rFonts w:ascii="Times New Roman" w:hAnsi="Times New Roman" w:cs="Times New Roman"/>
          </w:rPr>
          <w:t xml:space="preserve">ulate appetite, it is possible that </w:t>
        </w:r>
      </w:ins>
      <w:ins w:id="75" w:author="Karen Crosby" w:date="2025-01-31T14:00:00Z" w16du:dateUtc="2025-01-31T18:00:00Z">
        <w:r w:rsidR="007146E7">
          <w:rPr>
            <w:rFonts w:ascii="Times New Roman" w:hAnsi="Times New Roman" w:cs="Times New Roman"/>
          </w:rPr>
          <w:t xml:space="preserve">repeated </w:t>
        </w:r>
      </w:ins>
      <w:ins w:id="76" w:author="Karen Crosby" w:date="2025-01-31T13:59:00Z" w16du:dateUtc="2025-01-31T17:59:00Z">
        <w:r w:rsidR="007146E7">
          <w:rPr>
            <w:rFonts w:ascii="Times New Roman" w:hAnsi="Times New Roman" w:cs="Times New Roman"/>
          </w:rPr>
          <w:t xml:space="preserve">stress </w:t>
        </w:r>
      </w:ins>
      <w:ins w:id="77" w:author="Karen Crosby" w:date="2025-01-31T14:00:00Z" w16du:dateUtc="2025-01-31T18:00:00Z">
        <w:r w:rsidR="007146E7">
          <w:rPr>
            <w:rFonts w:ascii="Times New Roman" w:hAnsi="Times New Roman" w:cs="Times New Roman"/>
          </w:rPr>
          <w:t xml:space="preserve">will </w:t>
        </w:r>
      </w:ins>
      <w:ins w:id="78" w:author="Karen Crosby" w:date="2025-01-31T13:59:00Z" w16du:dateUtc="2025-01-31T17:59:00Z">
        <w:r w:rsidR="007146E7">
          <w:rPr>
            <w:rFonts w:ascii="Times New Roman" w:hAnsi="Times New Roman" w:cs="Times New Roman"/>
          </w:rPr>
          <w:t xml:space="preserve">increase </w:t>
        </w:r>
      </w:ins>
      <w:ins w:id="79" w:author="Karen Crosby" w:date="2025-01-31T14:00:00Z" w16du:dateUtc="2025-01-31T18:00:00Z">
        <w:r w:rsidR="007146E7">
          <w:rPr>
            <w:rFonts w:ascii="Times New Roman" w:hAnsi="Times New Roman" w:cs="Times New Roman"/>
          </w:rPr>
          <w:t>their excitability and enhance neuronal communication that could lead to increased food intake.</w:t>
        </w:r>
        <w:r w:rsidR="007146E7" w:rsidDel="007146E7">
          <w:rPr>
            <w:rFonts w:ascii="Times New Roman" w:hAnsi="Times New Roman" w:cs="Times New Roman"/>
          </w:rPr>
          <w:t xml:space="preserve"> </w:t>
        </w:r>
      </w:ins>
      <w:del w:id="80" w:author="Karen Crosby" w:date="2025-01-31T14:00:00Z" w16du:dateUtc="2025-01-31T18:00:00Z">
        <w:r w:rsidR="00B739AC" w:rsidDel="007146E7">
          <w:rPr>
            <w:rFonts w:ascii="Times New Roman" w:hAnsi="Times New Roman" w:cs="Times New Roman"/>
          </w:rPr>
          <w:delText xml:space="preserve">If we see an increase in food intake, I expect to see an increase in </w:delText>
        </w:r>
        <w:r w:rsidR="00B739AC" w:rsidDel="007146E7">
          <w:rPr>
            <w:rFonts w:ascii="Times New Roman" w:hAnsi="Times New Roman" w:cs="Times New Roman"/>
          </w:rPr>
          <w:lastRenderedPageBreak/>
          <w:delText>the</w:delText>
        </w:r>
        <w:r w:rsidR="00814708" w:rsidDel="007146E7">
          <w:rPr>
            <w:rFonts w:ascii="Times New Roman" w:hAnsi="Times New Roman" w:cs="Times New Roman"/>
          </w:rPr>
          <w:delText xml:space="preserve"> </w:delText>
        </w:r>
        <w:r w:rsidR="0019671F" w:rsidDel="007146E7">
          <w:rPr>
            <w:rFonts w:ascii="Times New Roman" w:hAnsi="Times New Roman" w:cs="Times New Roman"/>
          </w:rPr>
          <w:delText xml:space="preserve">neural </w:delText>
        </w:r>
        <w:r w:rsidR="00814708" w:rsidRPr="0019671F" w:rsidDel="007146E7">
          <w:rPr>
            <w:rFonts w:ascii="Times New Roman" w:hAnsi="Times New Roman" w:cs="Times New Roman"/>
          </w:rPr>
          <w:delText>activity</w:delText>
        </w:r>
        <w:r w:rsidR="00814708" w:rsidDel="007146E7">
          <w:rPr>
            <w:rFonts w:ascii="Times New Roman" w:hAnsi="Times New Roman" w:cs="Times New Roman"/>
          </w:rPr>
          <w:delText xml:space="preserve"> of excitatory</w:delText>
        </w:r>
        <w:r w:rsidR="00814708" w:rsidRPr="006F53E5" w:rsidDel="007146E7">
          <w:rPr>
            <w:rFonts w:ascii="Times New Roman" w:hAnsi="Times New Roman" w:cs="Times New Roman"/>
          </w:rPr>
          <w:delText xml:space="preserve"> DMH</w:delText>
        </w:r>
        <w:r w:rsidR="00814708" w:rsidDel="007146E7">
          <w:rPr>
            <w:rFonts w:ascii="Times New Roman" w:hAnsi="Times New Roman" w:cs="Times New Roman"/>
          </w:rPr>
          <w:delText xml:space="preserve"> neurons, but if we see a decrease, I also expect to see a decrease in the activity of the excitatory</w:delText>
        </w:r>
        <w:r w:rsidR="00814708" w:rsidRPr="00814708" w:rsidDel="007146E7">
          <w:rPr>
            <w:rFonts w:ascii="Times New Roman" w:hAnsi="Times New Roman" w:cs="Times New Roman"/>
          </w:rPr>
          <w:delText xml:space="preserve"> </w:delText>
        </w:r>
        <w:commentRangeStart w:id="81"/>
        <w:r w:rsidR="00814708" w:rsidDel="007146E7">
          <w:rPr>
            <w:rFonts w:ascii="Times New Roman" w:hAnsi="Times New Roman" w:cs="Times New Roman"/>
          </w:rPr>
          <w:delText>neurons</w:delText>
        </w:r>
      </w:del>
      <w:commentRangeEnd w:id="81"/>
      <w:r w:rsidR="007146E7">
        <w:rPr>
          <w:rStyle w:val="CommentReference"/>
        </w:rPr>
        <w:commentReference w:id="81"/>
      </w:r>
      <w:del w:id="82" w:author="Karen Crosby" w:date="2025-01-31T14:00:00Z" w16du:dateUtc="2025-01-31T18:00:00Z">
        <w:r w:rsidR="00814708" w:rsidDel="007146E7">
          <w:rPr>
            <w:rFonts w:ascii="Times New Roman" w:hAnsi="Times New Roman" w:cs="Times New Roman"/>
          </w:rPr>
          <w:delText>.</w:delText>
        </w:r>
        <w:commentRangeEnd w:id="71"/>
        <w:r w:rsidR="007146E7" w:rsidDel="007146E7">
          <w:rPr>
            <w:rStyle w:val="CommentReference"/>
          </w:rPr>
          <w:commentReference w:id="71"/>
        </w:r>
      </w:del>
      <w:commentRangeEnd w:id="72"/>
      <w:r w:rsidR="007146E7">
        <w:rPr>
          <w:rStyle w:val="CommentReference"/>
        </w:rPr>
        <w:commentReference w:id="72"/>
      </w:r>
    </w:p>
    <w:p w14:paraId="35BF2EDE" w14:textId="67F5ACAB" w:rsidR="001C3A77" w:rsidRPr="00B34A90" w:rsidRDefault="001C3A77" w:rsidP="00A02455">
      <w:pPr>
        <w:rPr>
          <w:rFonts w:ascii="Times New Roman" w:hAnsi="Times New Roman" w:cs="Times New Roman"/>
          <w:b/>
          <w:bCs/>
        </w:rPr>
      </w:pPr>
      <w:r w:rsidRPr="00B34A90">
        <w:rPr>
          <w:rFonts w:ascii="Times New Roman" w:hAnsi="Times New Roman" w:cs="Times New Roman"/>
          <w:b/>
          <w:bCs/>
        </w:rPr>
        <w:t>Impact/</w:t>
      </w:r>
      <w:r w:rsidR="00E83ABF" w:rsidRPr="00B34A90">
        <w:rPr>
          <w:rFonts w:ascii="Times New Roman" w:hAnsi="Times New Roman" w:cs="Times New Roman"/>
          <w:b/>
          <w:bCs/>
        </w:rPr>
        <w:t>S</w:t>
      </w:r>
      <w:r w:rsidRPr="00B34A90">
        <w:rPr>
          <w:rFonts w:ascii="Times New Roman" w:hAnsi="Times New Roman" w:cs="Times New Roman"/>
          <w:b/>
          <w:bCs/>
        </w:rPr>
        <w:t>ignificance</w:t>
      </w:r>
    </w:p>
    <w:p w14:paraId="6691DFDB" w14:textId="411F6BDB" w:rsidR="00925005" w:rsidRDefault="00A2457B" w:rsidP="00016D8D">
      <w:pPr>
        <w:ind w:firstLine="720"/>
        <w:rPr>
          <w:rFonts w:ascii="Times New Roman" w:hAnsi="Times New Roman" w:cs="Times New Roman"/>
        </w:rPr>
      </w:pPr>
      <w:r>
        <w:rPr>
          <w:rFonts w:ascii="Times New Roman" w:hAnsi="Times New Roman" w:cs="Times New Roman"/>
        </w:rPr>
        <w:t>Electrophysiology</w:t>
      </w:r>
      <w:r w:rsidR="00581206" w:rsidRPr="00B34A90">
        <w:rPr>
          <w:rFonts w:ascii="Times New Roman" w:hAnsi="Times New Roman" w:cs="Times New Roman"/>
        </w:rPr>
        <w:t xml:space="preserve"> studies </w:t>
      </w:r>
      <w:r>
        <w:rPr>
          <w:rFonts w:ascii="Times New Roman" w:hAnsi="Times New Roman" w:cs="Times New Roman"/>
        </w:rPr>
        <w:t xml:space="preserve">commonly use </w:t>
      </w:r>
      <w:r w:rsidR="00581206" w:rsidRPr="00B34A90">
        <w:rPr>
          <w:rFonts w:ascii="Times New Roman" w:hAnsi="Times New Roman" w:cs="Times New Roman"/>
        </w:rPr>
        <w:t>rats</w:t>
      </w:r>
      <w:r>
        <w:rPr>
          <w:rFonts w:ascii="Times New Roman" w:hAnsi="Times New Roman" w:cs="Times New Roman"/>
        </w:rPr>
        <w:t xml:space="preserve"> to gain insight into human brain function, but </w:t>
      </w:r>
      <w:proofErr w:type="gramStart"/>
      <w:r>
        <w:rPr>
          <w:rFonts w:ascii="Times New Roman" w:hAnsi="Times New Roman" w:cs="Times New Roman"/>
        </w:rPr>
        <w:t>the majority of</w:t>
      </w:r>
      <w:proofErr w:type="gramEnd"/>
      <w:r>
        <w:rPr>
          <w:rFonts w:ascii="Times New Roman" w:hAnsi="Times New Roman" w:cs="Times New Roman"/>
        </w:rPr>
        <w:t xml:space="preserve"> studies use </w:t>
      </w:r>
      <w:del w:id="83" w:author="Karen Crosby" w:date="2025-01-31T14:01:00Z" w16du:dateUtc="2025-01-31T18:01:00Z">
        <w:r w:rsidDel="007146E7">
          <w:rPr>
            <w:rFonts w:ascii="Times New Roman" w:hAnsi="Times New Roman" w:cs="Times New Roman"/>
          </w:rPr>
          <w:delText xml:space="preserve">only </w:delText>
        </w:r>
      </w:del>
      <w:r>
        <w:rPr>
          <w:rFonts w:ascii="Times New Roman" w:hAnsi="Times New Roman" w:cs="Times New Roman"/>
        </w:rPr>
        <w:t>male rats</w:t>
      </w:r>
      <w:ins w:id="84" w:author="Karen Crosby" w:date="2025-01-31T14:01:00Z" w16du:dateUtc="2025-01-31T18:01:00Z">
        <w:r w:rsidR="007146E7">
          <w:rPr>
            <w:rFonts w:ascii="Times New Roman" w:hAnsi="Times New Roman" w:cs="Times New Roman"/>
          </w:rPr>
          <w:t>, despite clear sex differences in appetite regulation in humans</w:t>
        </w:r>
      </w:ins>
      <w:del w:id="85" w:author="Karen Crosby" w:date="2025-01-31T14:01:00Z" w16du:dateUtc="2025-01-31T18:01:00Z">
        <w:r w:rsidDel="007146E7">
          <w:rPr>
            <w:rFonts w:ascii="Times New Roman" w:hAnsi="Times New Roman" w:cs="Times New Roman"/>
          </w:rPr>
          <w:delText>, creating a gap in knowledge for females</w:delText>
        </w:r>
      </w:del>
      <w:r>
        <w:rPr>
          <w:rFonts w:ascii="Times New Roman" w:hAnsi="Times New Roman" w:cs="Times New Roman"/>
        </w:rPr>
        <w:t xml:space="preserve">. </w:t>
      </w:r>
      <w:r w:rsidR="00EF712C">
        <w:rPr>
          <w:rFonts w:ascii="Times New Roman" w:hAnsi="Times New Roman" w:cs="Times New Roman"/>
        </w:rPr>
        <w:t>Our</w:t>
      </w:r>
      <w:r w:rsidR="00490A0D">
        <w:rPr>
          <w:rFonts w:ascii="Times New Roman" w:hAnsi="Times New Roman" w:cs="Times New Roman"/>
        </w:rPr>
        <w:t xml:space="preserve"> research aims to answer the question </w:t>
      </w:r>
      <w:r w:rsidR="00490A0D" w:rsidRPr="00B34A90">
        <w:rPr>
          <w:rFonts w:ascii="Times New Roman" w:hAnsi="Times New Roman" w:cs="Times New Roman"/>
        </w:rPr>
        <w:t xml:space="preserve">how does </w:t>
      </w:r>
      <w:r w:rsidR="00490A0D">
        <w:rPr>
          <w:rFonts w:ascii="Times New Roman" w:hAnsi="Times New Roman" w:cs="Times New Roman"/>
        </w:rPr>
        <w:t>repeated</w:t>
      </w:r>
      <w:r w:rsidR="00490A0D" w:rsidRPr="00B34A90">
        <w:rPr>
          <w:rFonts w:ascii="Times New Roman" w:hAnsi="Times New Roman" w:cs="Times New Roman"/>
        </w:rPr>
        <w:t xml:space="preserve"> stress in young female rats </w:t>
      </w:r>
      <w:r w:rsidR="009D5B07">
        <w:rPr>
          <w:rFonts w:ascii="Times New Roman" w:hAnsi="Times New Roman" w:cs="Times New Roman"/>
        </w:rPr>
        <w:t>a</w:t>
      </w:r>
      <w:r w:rsidR="00490A0D" w:rsidRPr="00B34A90">
        <w:rPr>
          <w:rFonts w:ascii="Times New Roman" w:hAnsi="Times New Roman" w:cs="Times New Roman"/>
        </w:rPr>
        <w:t xml:space="preserve">ffect the synaptic transmission of </w:t>
      </w:r>
      <w:del w:id="86" w:author="Karen Crosby" w:date="2025-01-31T14:01:00Z" w16du:dateUtc="2025-01-31T18:01:00Z">
        <w:r w:rsidR="00490A0D" w:rsidDel="007146E7">
          <w:rPr>
            <w:rFonts w:ascii="Times New Roman" w:hAnsi="Times New Roman" w:cs="Times New Roman"/>
          </w:rPr>
          <w:delText xml:space="preserve">excitatory </w:delText>
        </w:r>
      </w:del>
      <w:r w:rsidR="00490A0D" w:rsidRPr="00B34A90">
        <w:rPr>
          <w:rFonts w:ascii="Times New Roman" w:hAnsi="Times New Roman" w:cs="Times New Roman"/>
        </w:rPr>
        <w:t>neurons</w:t>
      </w:r>
      <w:r w:rsidR="00D264C1">
        <w:rPr>
          <w:rFonts w:ascii="Times New Roman" w:hAnsi="Times New Roman" w:cs="Times New Roman"/>
        </w:rPr>
        <w:t xml:space="preserve"> in the DMH</w:t>
      </w:r>
      <w:r w:rsidR="00490A0D" w:rsidRPr="00B34A90">
        <w:rPr>
          <w:rFonts w:ascii="Times New Roman" w:hAnsi="Times New Roman" w:cs="Times New Roman"/>
        </w:rPr>
        <w:t xml:space="preserve"> </w:t>
      </w:r>
      <w:r w:rsidR="00490A0D">
        <w:rPr>
          <w:rFonts w:ascii="Times New Roman" w:hAnsi="Times New Roman" w:cs="Times New Roman"/>
        </w:rPr>
        <w:t xml:space="preserve">that </w:t>
      </w:r>
      <w:r w:rsidR="00490A0D" w:rsidRPr="00B34A90">
        <w:rPr>
          <w:rFonts w:ascii="Times New Roman" w:hAnsi="Times New Roman" w:cs="Times New Roman"/>
        </w:rPr>
        <w:t>regulate appetite</w:t>
      </w:r>
      <w:del w:id="87" w:author="Karen Crosby" w:date="2025-01-31T14:02:00Z" w16du:dateUtc="2025-01-31T18:02:00Z">
        <w:r w:rsidR="00BB006C" w:rsidRPr="00016D8D" w:rsidDel="007146E7">
          <w:rPr>
            <w:rFonts w:ascii="Times New Roman" w:hAnsi="Times New Roman" w:cs="Times New Roman"/>
          </w:rPr>
          <w:delText>.</w:delText>
        </w:r>
      </w:del>
      <w:ins w:id="88" w:author="Karen Crosby" w:date="2025-01-31T14:02:00Z" w16du:dateUtc="2025-01-31T18:02:00Z">
        <w:r w:rsidR="007146E7">
          <w:rPr>
            <w:rFonts w:ascii="Times New Roman" w:hAnsi="Times New Roman" w:cs="Times New Roman"/>
          </w:rPr>
          <w:t>?</w:t>
        </w:r>
      </w:ins>
      <w:r w:rsidR="006847AF" w:rsidRPr="00016D8D">
        <w:rPr>
          <w:rFonts w:ascii="Times New Roman" w:hAnsi="Times New Roman" w:cs="Times New Roman"/>
        </w:rPr>
        <w:t xml:space="preserve"> By addressing </w:t>
      </w:r>
      <w:r w:rsidR="00016D8D" w:rsidRPr="00016D8D">
        <w:rPr>
          <w:rFonts w:ascii="Times New Roman" w:hAnsi="Times New Roman" w:cs="Times New Roman"/>
        </w:rPr>
        <w:t xml:space="preserve">this </w:t>
      </w:r>
      <w:ins w:id="89" w:author="Karen Crosby" w:date="2025-01-31T14:02:00Z" w16du:dateUtc="2025-01-31T18:02:00Z">
        <w:r w:rsidR="007146E7">
          <w:rPr>
            <w:rFonts w:ascii="Times New Roman" w:hAnsi="Times New Roman" w:cs="Times New Roman"/>
          </w:rPr>
          <w:t>question</w:t>
        </w:r>
      </w:ins>
      <w:del w:id="90" w:author="Karen Crosby" w:date="2025-01-31T14:02:00Z" w16du:dateUtc="2025-01-31T18:02:00Z">
        <w:r w:rsidR="00016D8D" w:rsidRPr="00016D8D" w:rsidDel="007146E7">
          <w:rPr>
            <w:rFonts w:ascii="Times New Roman" w:hAnsi="Times New Roman" w:cs="Times New Roman"/>
          </w:rPr>
          <w:delText>gap</w:delText>
        </w:r>
      </w:del>
      <w:r w:rsidR="00016D8D" w:rsidRPr="00016D8D">
        <w:rPr>
          <w:rFonts w:ascii="Times New Roman" w:hAnsi="Times New Roman" w:cs="Times New Roman"/>
        </w:rPr>
        <w:t xml:space="preserve">, we can </w:t>
      </w:r>
      <w:commentRangeStart w:id="91"/>
      <w:r w:rsidR="00016D8D" w:rsidRPr="00016D8D">
        <w:rPr>
          <w:rFonts w:ascii="Times New Roman" w:hAnsi="Times New Roman" w:cs="Times New Roman"/>
        </w:rPr>
        <w:t>lay the foundation for further research on females and sex differences.</w:t>
      </w:r>
      <w:commentRangeEnd w:id="91"/>
      <w:r w:rsidR="007146E7">
        <w:rPr>
          <w:rStyle w:val="CommentReference"/>
        </w:rPr>
        <w:commentReference w:id="91"/>
      </w:r>
    </w:p>
    <w:p w14:paraId="6B2E236A" w14:textId="77777777" w:rsidR="000673BE" w:rsidRDefault="000673BE" w:rsidP="00016D8D">
      <w:pPr>
        <w:ind w:firstLine="720"/>
        <w:rPr>
          <w:rFonts w:ascii="Times New Roman" w:hAnsi="Times New Roman" w:cs="Times New Roman"/>
        </w:rPr>
      </w:pPr>
    </w:p>
    <w:p w14:paraId="0FA4EAED" w14:textId="77777777" w:rsidR="000673BE" w:rsidRDefault="000673BE" w:rsidP="00016D8D">
      <w:pPr>
        <w:ind w:firstLine="720"/>
        <w:rPr>
          <w:rFonts w:ascii="Times New Roman" w:hAnsi="Times New Roman" w:cs="Times New Roman"/>
        </w:rPr>
      </w:pPr>
    </w:p>
    <w:p w14:paraId="43286CE9" w14:textId="0F3A7EE2" w:rsidR="000673BE" w:rsidRPr="007261F5" w:rsidRDefault="007261F5" w:rsidP="007261F5">
      <w:pPr>
        <w:ind w:firstLine="720"/>
        <w:jc w:val="center"/>
        <w:rPr>
          <w:rFonts w:ascii="Times New Roman" w:hAnsi="Times New Roman" w:cs="Times New Roman"/>
          <w:b/>
          <w:bCs/>
        </w:rPr>
      </w:pPr>
      <w:r w:rsidRPr="007261F5">
        <w:rPr>
          <w:rFonts w:ascii="Times New Roman" w:hAnsi="Times New Roman" w:cs="Times New Roman"/>
          <w:b/>
          <w:bCs/>
        </w:rPr>
        <w:t>References</w:t>
      </w:r>
    </w:p>
    <w:p w14:paraId="4EA2901A" w14:textId="77777777" w:rsidR="007261F5" w:rsidRPr="007261F5" w:rsidRDefault="007261F5" w:rsidP="00016D8D">
      <w:pPr>
        <w:ind w:firstLine="720"/>
        <w:rPr>
          <w:rFonts w:ascii="Times New Roman" w:hAnsi="Times New Roman" w:cs="Times New Roman"/>
        </w:rPr>
      </w:pPr>
    </w:p>
    <w:p w14:paraId="6D1EA550" w14:textId="77777777" w:rsidR="007261F5" w:rsidRPr="007261F5" w:rsidRDefault="007261F5" w:rsidP="007261F5">
      <w:pPr>
        <w:spacing w:line="480" w:lineRule="auto"/>
        <w:ind w:hanging="480"/>
        <w:rPr>
          <w:rFonts w:ascii="Times New Roman" w:hAnsi="Times New Roman" w:cs="Times New Roman"/>
        </w:rPr>
      </w:pPr>
      <w:proofErr w:type="spellStart"/>
      <w:r w:rsidRPr="007261F5">
        <w:rPr>
          <w:rFonts w:ascii="Times New Roman" w:hAnsi="Times New Roman" w:cs="Times New Roman"/>
        </w:rPr>
        <w:t>Anversa</w:t>
      </w:r>
      <w:proofErr w:type="spellEnd"/>
      <w:r w:rsidRPr="007261F5">
        <w:rPr>
          <w:rFonts w:ascii="Times New Roman" w:hAnsi="Times New Roman" w:cs="Times New Roman"/>
        </w:rPr>
        <w:t xml:space="preserve">, R. G., Campbell, E. J., Ch’ng, S. S., Gogos, A., Lawrence, A. J., &amp; Brown, R. M. (2019). A model </w:t>
      </w:r>
      <w:commentRangeStart w:id="92"/>
      <w:r w:rsidRPr="007261F5">
        <w:rPr>
          <w:rFonts w:ascii="Times New Roman" w:hAnsi="Times New Roman" w:cs="Times New Roman"/>
        </w:rPr>
        <w:t>of</w:t>
      </w:r>
      <w:commentRangeEnd w:id="92"/>
      <w:r w:rsidR="007146E7">
        <w:rPr>
          <w:rStyle w:val="CommentReference"/>
        </w:rPr>
        <w:commentReference w:id="92"/>
      </w:r>
      <w:r w:rsidRPr="007261F5">
        <w:rPr>
          <w:rFonts w:ascii="Times New Roman" w:hAnsi="Times New Roman" w:cs="Times New Roman"/>
        </w:rPr>
        <w:t xml:space="preserve"> emotional stress‐induced binge eating in female mice with no history of food restriction. </w:t>
      </w:r>
      <w:r w:rsidRPr="007261F5">
        <w:rPr>
          <w:rFonts w:ascii="Times New Roman" w:hAnsi="Times New Roman" w:cs="Times New Roman"/>
          <w:i/>
          <w:iCs/>
        </w:rPr>
        <w:t>Genes, Brain and Behavior</w:t>
      </w:r>
      <w:r w:rsidRPr="007261F5">
        <w:rPr>
          <w:rFonts w:ascii="Times New Roman" w:hAnsi="Times New Roman" w:cs="Times New Roman"/>
        </w:rPr>
        <w:t xml:space="preserve">, </w:t>
      </w:r>
      <w:r w:rsidRPr="007261F5">
        <w:rPr>
          <w:rFonts w:ascii="Times New Roman" w:hAnsi="Times New Roman" w:cs="Times New Roman"/>
          <w:i/>
          <w:iCs/>
        </w:rPr>
        <w:t>19</w:t>
      </w:r>
      <w:r w:rsidRPr="007261F5">
        <w:rPr>
          <w:rFonts w:ascii="Times New Roman" w:hAnsi="Times New Roman" w:cs="Times New Roman"/>
        </w:rPr>
        <w:t xml:space="preserve">(3), e12613. </w:t>
      </w:r>
      <w:hyperlink r:id="rId10" w:history="1">
        <w:r w:rsidRPr="007261F5">
          <w:rPr>
            <w:rStyle w:val="Hyperlink"/>
            <w:rFonts w:ascii="Times New Roman" w:hAnsi="Times New Roman" w:cs="Times New Roman"/>
          </w:rPr>
          <w:t>https://doi.org/10.1111/gbb.12613</w:t>
        </w:r>
      </w:hyperlink>
    </w:p>
    <w:p w14:paraId="4BB8F263"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Auger, N., Steiger, H., Luu, T. M., Chadi, N., Low, N., Bilodeau‐Bertrand, M., Healy‐</w:t>
      </w:r>
      <w:proofErr w:type="spellStart"/>
      <w:r w:rsidRPr="007261F5">
        <w:rPr>
          <w:rFonts w:ascii="Times New Roman" w:hAnsi="Times New Roman" w:cs="Times New Roman"/>
        </w:rPr>
        <w:t>Profitós</w:t>
      </w:r>
      <w:proofErr w:type="spellEnd"/>
      <w:r w:rsidRPr="007261F5">
        <w:rPr>
          <w:rFonts w:ascii="Times New Roman" w:hAnsi="Times New Roman" w:cs="Times New Roman"/>
        </w:rPr>
        <w:t xml:space="preserve">, J., Ayoub, A., Brousseau, É., &amp; Israël, M. (2023). Shifting age of child eating disorder hospitalizations during the Covid‐19 pandemic. </w:t>
      </w:r>
      <w:r w:rsidRPr="007261F5">
        <w:rPr>
          <w:rFonts w:ascii="Times New Roman" w:hAnsi="Times New Roman" w:cs="Times New Roman"/>
          <w:i/>
          <w:iCs/>
        </w:rPr>
        <w:t>Journal of Child Psychology and Psychiatry</w:t>
      </w:r>
      <w:r w:rsidRPr="007261F5">
        <w:rPr>
          <w:rFonts w:ascii="Times New Roman" w:hAnsi="Times New Roman" w:cs="Times New Roman"/>
        </w:rPr>
        <w:t xml:space="preserve">, </w:t>
      </w:r>
      <w:r w:rsidRPr="007261F5">
        <w:rPr>
          <w:rFonts w:ascii="Times New Roman" w:hAnsi="Times New Roman" w:cs="Times New Roman"/>
          <w:i/>
          <w:iCs/>
        </w:rPr>
        <w:t>64</w:t>
      </w:r>
      <w:r w:rsidRPr="007261F5">
        <w:rPr>
          <w:rFonts w:ascii="Times New Roman" w:hAnsi="Times New Roman" w:cs="Times New Roman"/>
        </w:rPr>
        <w:t xml:space="preserve">(8), 1176–1184. </w:t>
      </w:r>
      <w:hyperlink r:id="rId11" w:history="1">
        <w:r w:rsidRPr="007261F5">
          <w:rPr>
            <w:rStyle w:val="Hyperlink"/>
            <w:rFonts w:ascii="Times New Roman" w:hAnsi="Times New Roman" w:cs="Times New Roman"/>
          </w:rPr>
          <w:t>https://doi.org/10.1111/jcpp.13800</w:t>
        </w:r>
      </w:hyperlink>
    </w:p>
    <w:p w14:paraId="11379144"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Bellinger, L. L., &amp; </w:t>
      </w:r>
      <w:proofErr w:type="spellStart"/>
      <w:r w:rsidRPr="007261F5">
        <w:rPr>
          <w:rFonts w:ascii="Times New Roman" w:hAnsi="Times New Roman" w:cs="Times New Roman"/>
        </w:rPr>
        <w:t>Bernardis</w:t>
      </w:r>
      <w:proofErr w:type="spellEnd"/>
      <w:r w:rsidRPr="007261F5">
        <w:rPr>
          <w:rFonts w:ascii="Times New Roman" w:hAnsi="Times New Roman" w:cs="Times New Roman"/>
        </w:rPr>
        <w:t xml:space="preserve">, L. L. (2002). The dorsomedial hypothalamic nucleus and its role in ingestive behavior and body weight regulation. </w:t>
      </w:r>
      <w:r w:rsidRPr="007261F5">
        <w:rPr>
          <w:rFonts w:ascii="Times New Roman" w:hAnsi="Times New Roman" w:cs="Times New Roman"/>
          <w:i/>
          <w:iCs/>
        </w:rPr>
        <w:t>Physiology &amp; Behavior</w:t>
      </w:r>
      <w:r w:rsidRPr="007261F5">
        <w:rPr>
          <w:rFonts w:ascii="Times New Roman" w:hAnsi="Times New Roman" w:cs="Times New Roman"/>
        </w:rPr>
        <w:t xml:space="preserve">, </w:t>
      </w:r>
      <w:r w:rsidRPr="007261F5">
        <w:rPr>
          <w:rFonts w:ascii="Times New Roman" w:hAnsi="Times New Roman" w:cs="Times New Roman"/>
          <w:i/>
          <w:iCs/>
        </w:rPr>
        <w:t>76</w:t>
      </w:r>
      <w:r w:rsidRPr="007261F5">
        <w:rPr>
          <w:rFonts w:ascii="Times New Roman" w:hAnsi="Times New Roman" w:cs="Times New Roman"/>
        </w:rPr>
        <w:t xml:space="preserve">(3), 431–442. </w:t>
      </w:r>
      <w:hyperlink r:id="rId12" w:history="1">
        <w:r w:rsidRPr="007261F5">
          <w:rPr>
            <w:rStyle w:val="Hyperlink"/>
            <w:rFonts w:ascii="Times New Roman" w:hAnsi="Times New Roman" w:cs="Times New Roman"/>
          </w:rPr>
          <w:t>https://doi.org/10.1016/S0031-9384(02)00756-4</w:t>
        </w:r>
      </w:hyperlink>
    </w:p>
    <w:p w14:paraId="1BCC9441"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Dallman, M. F., Pecoraro, N., Akana, S. F., La Fleur, S. E., Gomez, F., Houshyar, H., Bell, M. E., Bhatnagar, S., </w:t>
      </w:r>
      <w:proofErr w:type="spellStart"/>
      <w:r w:rsidRPr="007261F5">
        <w:rPr>
          <w:rFonts w:ascii="Times New Roman" w:hAnsi="Times New Roman" w:cs="Times New Roman"/>
        </w:rPr>
        <w:t>Laugero</w:t>
      </w:r>
      <w:proofErr w:type="spellEnd"/>
      <w:r w:rsidRPr="007261F5">
        <w:rPr>
          <w:rFonts w:ascii="Times New Roman" w:hAnsi="Times New Roman" w:cs="Times New Roman"/>
        </w:rPr>
        <w:t xml:space="preserve">, K. D., &amp; Manalo, S. (2003). Chronic stress and obesity: A new view of “comfort food”. </w:t>
      </w:r>
      <w:r w:rsidRPr="007261F5">
        <w:rPr>
          <w:rFonts w:ascii="Times New Roman" w:hAnsi="Times New Roman" w:cs="Times New Roman"/>
          <w:i/>
          <w:iCs/>
        </w:rPr>
        <w:t>Proceedings of the National Academy of Sciences</w:t>
      </w:r>
      <w:r w:rsidRPr="007261F5">
        <w:rPr>
          <w:rFonts w:ascii="Times New Roman" w:hAnsi="Times New Roman" w:cs="Times New Roman"/>
        </w:rPr>
        <w:t xml:space="preserve">, </w:t>
      </w:r>
      <w:r w:rsidRPr="007261F5">
        <w:rPr>
          <w:rFonts w:ascii="Times New Roman" w:hAnsi="Times New Roman" w:cs="Times New Roman"/>
          <w:i/>
          <w:iCs/>
        </w:rPr>
        <w:t>100</w:t>
      </w:r>
      <w:r w:rsidRPr="007261F5">
        <w:rPr>
          <w:rFonts w:ascii="Times New Roman" w:hAnsi="Times New Roman" w:cs="Times New Roman"/>
        </w:rPr>
        <w:t xml:space="preserve">(20), 11696–11701. </w:t>
      </w:r>
      <w:hyperlink r:id="rId13" w:history="1">
        <w:r w:rsidRPr="007261F5">
          <w:rPr>
            <w:rStyle w:val="Hyperlink"/>
            <w:rFonts w:ascii="Times New Roman" w:hAnsi="Times New Roman" w:cs="Times New Roman"/>
          </w:rPr>
          <w:t>https://doi.org/10.1073/pnas.1934666100</w:t>
        </w:r>
      </w:hyperlink>
    </w:p>
    <w:p w14:paraId="12603E15"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Davies, H. L., Hübel, C., Herle, M., Kakar, S., Mundy, J., Peel, A. J., Ter </w:t>
      </w:r>
      <w:proofErr w:type="spellStart"/>
      <w:r w:rsidRPr="007261F5">
        <w:rPr>
          <w:rFonts w:ascii="Times New Roman" w:hAnsi="Times New Roman" w:cs="Times New Roman"/>
        </w:rPr>
        <w:t>Kuile</w:t>
      </w:r>
      <w:proofErr w:type="spellEnd"/>
      <w:r w:rsidRPr="007261F5">
        <w:rPr>
          <w:rFonts w:ascii="Times New Roman" w:hAnsi="Times New Roman" w:cs="Times New Roman"/>
        </w:rPr>
        <w:t xml:space="preserve">, A. R., </w:t>
      </w:r>
      <w:proofErr w:type="spellStart"/>
      <w:r w:rsidRPr="007261F5">
        <w:rPr>
          <w:rFonts w:ascii="Times New Roman" w:hAnsi="Times New Roman" w:cs="Times New Roman"/>
        </w:rPr>
        <w:t>Zvrskovec</w:t>
      </w:r>
      <w:proofErr w:type="spellEnd"/>
      <w:r w:rsidRPr="007261F5">
        <w:rPr>
          <w:rFonts w:ascii="Times New Roman" w:hAnsi="Times New Roman" w:cs="Times New Roman"/>
        </w:rPr>
        <w:t xml:space="preserve">, J., </w:t>
      </w:r>
      <w:proofErr w:type="spellStart"/>
      <w:r w:rsidRPr="007261F5">
        <w:rPr>
          <w:rFonts w:ascii="Times New Roman" w:hAnsi="Times New Roman" w:cs="Times New Roman"/>
        </w:rPr>
        <w:t>Monssen</w:t>
      </w:r>
      <w:proofErr w:type="spellEnd"/>
      <w:r w:rsidRPr="007261F5">
        <w:rPr>
          <w:rFonts w:ascii="Times New Roman" w:hAnsi="Times New Roman" w:cs="Times New Roman"/>
        </w:rPr>
        <w:t xml:space="preserve">, D., Lim, K. X., Davies, M. R., </w:t>
      </w:r>
      <w:proofErr w:type="spellStart"/>
      <w:r w:rsidRPr="007261F5">
        <w:rPr>
          <w:rFonts w:ascii="Times New Roman" w:hAnsi="Times New Roman" w:cs="Times New Roman"/>
        </w:rPr>
        <w:t>Palmos</w:t>
      </w:r>
      <w:proofErr w:type="spellEnd"/>
      <w:r w:rsidRPr="007261F5">
        <w:rPr>
          <w:rFonts w:ascii="Times New Roman" w:hAnsi="Times New Roman" w:cs="Times New Roman"/>
        </w:rPr>
        <w:t xml:space="preserve">, A. B., Lin, Y., Kalsi, G., Rogers, H. C., Bristow, S., Glen, K., Malouf, C. M., Kelly, E. J., … Breen, G. (2023). Risk and protective factors for new‐onset binge eating, low weight, and self‐harm symptoms in &gt;35,000 individuals in the </w:t>
      </w:r>
      <w:r w:rsidRPr="007261F5">
        <w:rPr>
          <w:rFonts w:ascii="Times New Roman" w:hAnsi="Times New Roman" w:cs="Times New Roman"/>
          <w:smallCaps/>
        </w:rPr>
        <w:t>UK</w:t>
      </w:r>
      <w:r w:rsidRPr="007261F5">
        <w:rPr>
          <w:rFonts w:ascii="Times New Roman" w:hAnsi="Times New Roman" w:cs="Times New Roman"/>
        </w:rPr>
        <w:t xml:space="preserve"> during the </w:t>
      </w:r>
      <w:r w:rsidRPr="007261F5">
        <w:rPr>
          <w:rFonts w:ascii="Times New Roman" w:hAnsi="Times New Roman" w:cs="Times New Roman"/>
          <w:smallCaps/>
        </w:rPr>
        <w:t>COVID</w:t>
      </w:r>
      <w:r w:rsidRPr="007261F5">
        <w:rPr>
          <w:rFonts w:ascii="Times New Roman" w:hAnsi="Times New Roman" w:cs="Times New Roman"/>
        </w:rPr>
        <w:t xml:space="preserve"> </w:t>
      </w:r>
      <w:r w:rsidRPr="007261F5">
        <w:rPr>
          <w:rFonts w:ascii="Times New Roman" w:hAnsi="Times New Roman" w:cs="Times New Roman"/>
        </w:rPr>
        <w:lastRenderedPageBreak/>
        <w:t xml:space="preserve">‐19 pandemic. </w:t>
      </w:r>
      <w:r w:rsidRPr="007261F5">
        <w:rPr>
          <w:rFonts w:ascii="Times New Roman" w:hAnsi="Times New Roman" w:cs="Times New Roman"/>
          <w:i/>
          <w:iCs/>
        </w:rPr>
        <w:t>International Journal of Eating Disorders</w:t>
      </w:r>
      <w:r w:rsidRPr="007261F5">
        <w:rPr>
          <w:rFonts w:ascii="Times New Roman" w:hAnsi="Times New Roman" w:cs="Times New Roman"/>
        </w:rPr>
        <w:t xml:space="preserve">, </w:t>
      </w:r>
      <w:r w:rsidRPr="007261F5">
        <w:rPr>
          <w:rFonts w:ascii="Times New Roman" w:hAnsi="Times New Roman" w:cs="Times New Roman"/>
          <w:i/>
          <w:iCs/>
        </w:rPr>
        <w:t>56</w:t>
      </w:r>
      <w:r w:rsidRPr="007261F5">
        <w:rPr>
          <w:rFonts w:ascii="Times New Roman" w:hAnsi="Times New Roman" w:cs="Times New Roman"/>
        </w:rPr>
        <w:t xml:space="preserve">(1), 91–107. </w:t>
      </w:r>
      <w:hyperlink r:id="rId14" w:history="1">
        <w:r w:rsidRPr="007261F5">
          <w:rPr>
            <w:rStyle w:val="Hyperlink"/>
            <w:rFonts w:ascii="Times New Roman" w:hAnsi="Times New Roman" w:cs="Times New Roman"/>
          </w:rPr>
          <w:t>https://doi.org/10.1002/eat.23834</w:t>
        </w:r>
      </w:hyperlink>
    </w:p>
    <w:p w14:paraId="0ABAD9D1" w14:textId="77777777" w:rsidR="007261F5" w:rsidRPr="007261F5" w:rsidRDefault="007261F5" w:rsidP="007261F5">
      <w:pPr>
        <w:spacing w:line="480" w:lineRule="auto"/>
        <w:ind w:hanging="480"/>
        <w:rPr>
          <w:rFonts w:ascii="Times New Roman" w:hAnsi="Times New Roman" w:cs="Times New Roman"/>
        </w:rPr>
      </w:pPr>
      <w:r w:rsidRPr="007261F5">
        <w:rPr>
          <w:rFonts w:ascii="Times New Roman" w:hAnsi="Times New Roman" w:cs="Times New Roman"/>
        </w:rPr>
        <w:t xml:space="preserve">Myers, B., Mark Dolgas, C., </w:t>
      </w:r>
      <w:proofErr w:type="spellStart"/>
      <w:r w:rsidRPr="007261F5">
        <w:rPr>
          <w:rFonts w:ascii="Times New Roman" w:hAnsi="Times New Roman" w:cs="Times New Roman"/>
        </w:rPr>
        <w:t>Kasckow</w:t>
      </w:r>
      <w:proofErr w:type="spellEnd"/>
      <w:r w:rsidRPr="007261F5">
        <w:rPr>
          <w:rFonts w:ascii="Times New Roman" w:hAnsi="Times New Roman" w:cs="Times New Roman"/>
        </w:rPr>
        <w:t xml:space="preserve">, J., Cullinan, W. E., &amp; Herman, J. P. (2014). Central stress-integrative circuits: Forebrain glutamatergic and GABAergic projections to the dorsomedial hypothalamus, medial preoptic area, and bed nucleus of the stria terminalis. </w:t>
      </w:r>
      <w:r w:rsidRPr="007261F5">
        <w:rPr>
          <w:rFonts w:ascii="Times New Roman" w:hAnsi="Times New Roman" w:cs="Times New Roman"/>
          <w:i/>
          <w:iCs/>
        </w:rPr>
        <w:t>Brain Structure and Function</w:t>
      </w:r>
      <w:r w:rsidRPr="007261F5">
        <w:rPr>
          <w:rFonts w:ascii="Times New Roman" w:hAnsi="Times New Roman" w:cs="Times New Roman"/>
        </w:rPr>
        <w:t xml:space="preserve">, </w:t>
      </w:r>
      <w:r w:rsidRPr="007261F5">
        <w:rPr>
          <w:rFonts w:ascii="Times New Roman" w:hAnsi="Times New Roman" w:cs="Times New Roman"/>
          <w:i/>
          <w:iCs/>
        </w:rPr>
        <w:t>219</w:t>
      </w:r>
      <w:r w:rsidRPr="007261F5">
        <w:rPr>
          <w:rFonts w:ascii="Times New Roman" w:hAnsi="Times New Roman" w:cs="Times New Roman"/>
        </w:rPr>
        <w:t xml:space="preserve">(4), 1287–1303. </w:t>
      </w:r>
      <w:hyperlink r:id="rId15" w:history="1">
        <w:r w:rsidRPr="007261F5">
          <w:rPr>
            <w:rStyle w:val="Hyperlink"/>
            <w:rFonts w:ascii="Times New Roman" w:hAnsi="Times New Roman" w:cs="Times New Roman"/>
          </w:rPr>
          <w:t>https://doi.org/10.1007/s00429-013-0566-y</w:t>
        </w:r>
      </w:hyperlink>
    </w:p>
    <w:p w14:paraId="3D42D562" w14:textId="77777777" w:rsidR="007261F5" w:rsidRPr="007261F5" w:rsidRDefault="007261F5" w:rsidP="007261F5">
      <w:pPr>
        <w:spacing w:line="480" w:lineRule="auto"/>
        <w:ind w:hanging="480"/>
        <w:rPr>
          <w:rFonts w:ascii="Times New Roman" w:hAnsi="Times New Roman" w:cs="Times New Roman"/>
        </w:rPr>
      </w:pPr>
      <w:proofErr w:type="spellStart"/>
      <w:r w:rsidRPr="007261F5">
        <w:rPr>
          <w:rFonts w:ascii="Times New Roman" w:hAnsi="Times New Roman" w:cs="Times New Roman"/>
        </w:rPr>
        <w:t>Patchev</w:t>
      </w:r>
      <w:proofErr w:type="spellEnd"/>
      <w:r w:rsidRPr="007261F5">
        <w:rPr>
          <w:rFonts w:ascii="Times New Roman" w:hAnsi="Times New Roman" w:cs="Times New Roman"/>
        </w:rPr>
        <w:t xml:space="preserve">, V. K., &amp; </w:t>
      </w:r>
      <w:proofErr w:type="spellStart"/>
      <w:r w:rsidRPr="007261F5">
        <w:rPr>
          <w:rFonts w:ascii="Times New Roman" w:hAnsi="Times New Roman" w:cs="Times New Roman"/>
        </w:rPr>
        <w:t>Patchev</w:t>
      </w:r>
      <w:proofErr w:type="spellEnd"/>
      <w:r w:rsidRPr="007261F5">
        <w:rPr>
          <w:rFonts w:ascii="Times New Roman" w:hAnsi="Times New Roman" w:cs="Times New Roman"/>
        </w:rPr>
        <w:t xml:space="preserve">, A. V. (2006). Experimental models of stress. </w:t>
      </w:r>
      <w:r w:rsidRPr="007261F5">
        <w:rPr>
          <w:rFonts w:ascii="Times New Roman" w:hAnsi="Times New Roman" w:cs="Times New Roman"/>
          <w:i/>
          <w:iCs/>
        </w:rPr>
        <w:t>Dialogues in Clinical Neuroscience</w:t>
      </w:r>
      <w:r w:rsidRPr="007261F5">
        <w:rPr>
          <w:rFonts w:ascii="Times New Roman" w:hAnsi="Times New Roman" w:cs="Times New Roman"/>
        </w:rPr>
        <w:t xml:space="preserve">, </w:t>
      </w:r>
      <w:r w:rsidRPr="007261F5">
        <w:rPr>
          <w:rFonts w:ascii="Times New Roman" w:hAnsi="Times New Roman" w:cs="Times New Roman"/>
          <w:i/>
          <w:iCs/>
        </w:rPr>
        <w:t>8</w:t>
      </w:r>
      <w:r w:rsidRPr="007261F5">
        <w:rPr>
          <w:rFonts w:ascii="Times New Roman" w:hAnsi="Times New Roman" w:cs="Times New Roman"/>
        </w:rPr>
        <w:t xml:space="preserve">(4), 417–432. </w:t>
      </w:r>
      <w:hyperlink r:id="rId16" w:history="1">
        <w:r w:rsidRPr="007261F5">
          <w:rPr>
            <w:rStyle w:val="Hyperlink"/>
            <w:rFonts w:ascii="Times New Roman" w:hAnsi="Times New Roman" w:cs="Times New Roman"/>
          </w:rPr>
          <w:t>https://doi.org/10.31887/DCNS.2006.8.4/vpatchev</w:t>
        </w:r>
      </w:hyperlink>
    </w:p>
    <w:p w14:paraId="4B6FC085" w14:textId="07315EC8" w:rsidR="00A2457B" w:rsidRPr="007261F5" w:rsidRDefault="00A2457B" w:rsidP="003347C8">
      <w:pPr>
        <w:ind w:firstLine="720"/>
        <w:rPr>
          <w:rFonts w:ascii="Times New Roman" w:hAnsi="Times New Roman" w:cs="Times New Roman"/>
        </w:rPr>
      </w:pPr>
    </w:p>
    <w:sectPr w:rsidR="00A2457B" w:rsidRPr="007261F5" w:rsidSect="009201AB">
      <w:pgSz w:w="12219" w:h="15842"/>
      <w:pgMar w:top="1080" w:right="1080" w:bottom="1080" w:left="108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Karen Crosby" w:date="2025-01-31T13:27:00Z" w:initials="KC">
    <w:p w14:paraId="373F8580" w14:textId="77777777" w:rsidR="00A27430" w:rsidRDefault="00A27430" w:rsidP="00A27430">
      <w:pPr>
        <w:pStyle w:val="CommentText"/>
      </w:pPr>
      <w:r>
        <w:rPr>
          <w:rStyle w:val="CommentReference"/>
        </w:rPr>
        <w:annotationRef/>
      </w:r>
      <w:r>
        <w:t>I think this could be improved - you could say that you were learning about neurotransmitters and how neurons communicate with other cells and end the sentence there.  Then perhaps you could say something like - once I understood the foundations of neuron communication, I beecame interested in how external factors (stress, appetite) affected this communication</w:t>
      </w:r>
    </w:p>
    <w:p w14:paraId="1AF1475C" w14:textId="77777777" w:rsidR="00A27430" w:rsidRDefault="00A27430" w:rsidP="00A27430">
      <w:pPr>
        <w:pStyle w:val="CommentText"/>
      </w:pPr>
    </w:p>
    <w:p w14:paraId="2E6EC909" w14:textId="77777777" w:rsidR="00A27430" w:rsidRDefault="00A27430" w:rsidP="00A27430">
      <w:pPr>
        <w:pStyle w:val="CommentText"/>
      </w:pPr>
      <w:r>
        <w:t>You want to be genuine/honest here - I am just trying to think of a way to improve the flow</w:t>
      </w:r>
    </w:p>
  </w:comment>
  <w:comment w:id="16" w:author="Karen Crosby" w:date="2025-01-31T13:19:00Z" w:initials="KC">
    <w:p w14:paraId="3E9F8906" w14:textId="252EA76D" w:rsidR="00A770FB" w:rsidRDefault="00A770FB" w:rsidP="00A770FB">
      <w:pPr>
        <w:pStyle w:val="CommentText"/>
      </w:pPr>
      <w:r>
        <w:rPr>
          <w:rStyle w:val="CommentReference"/>
        </w:rPr>
        <w:annotationRef/>
      </w:r>
      <w:r>
        <w:t>You could consider starting here with a statement about how your courses have prepared you to be successful in the lab.  Then list the examples</w:t>
      </w:r>
    </w:p>
  </w:comment>
  <w:comment w:id="34" w:author="Karen Crosby" w:date="2025-01-31T13:28:00Z" w:initials="KC">
    <w:p w14:paraId="2F416E5D" w14:textId="77777777" w:rsidR="00A27430" w:rsidRDefault="00A27430" w:rsidP="00A27430">
      <w:pPr>
        <w:pStyle w:val="CommentText"/>
      </w:pPr>
      <w:r>
        <w:rPr>
          <w:rStyle w:val="CommentReference"/>
        </w:rPr>
        <w:annotationRef/>
      </w:r>
      <w:r>
        <w:t>Can you simplify this to say something like - people often turn to comfort foods as a coping mechanism?  I don’t love “Stress hormones motivate…”</w:t>
      </w:r>
    </w:p>
  </w:comment>
  <w:comment w:id="46" w:author="Karen Crosby" w:date="2025-01-31T13:43:00Z" w:initials="KC">
    <w:p w14:paraId="15D6B0A0" w14:textId="77777777" w:rsidR="003E677E" w:rsidRDefault="003E677E" w:rsidP="003E677E">
      <w:pPr>
        <w:pStyle w:val="CommentText"/>
      </w:pPr>
      <w:r>
        <w:rPr>
          <w:rStyle w:val="CommentReference"/>
        </w:rPr>
        <w:annotationRef/>
      </w:r>
      <w:r>
        <w:t>I rearranged some stuff here to make it flow better.  If you want to keep in the hospitalization rate statement you can - just make sure it flows well</w:t>
      </w:r>
    </w:p>
  </w:comment>
  <w:comment w:id="48" w:author="Karen Crosby" w:date="2025-01-31T13:43:00Z" w:initials="KC">
    <w:p w14:paraId="7C2F4B55" w14:textId="77777777" w:rsidR="003E677E" w:rsidRDefault="003E677E" w:rsidP="003E677E">
      <w:pPr>
        <w:pStyle w:val="CommentText"/>
      </w:pPr>
      <w:r>
        <w:rPr>
          <w:rStyle w:val="CommentReference"/>
        </w:rPr>
        <w:annotationRef/>
      </w:r>
      <w:r>
        <w:t>I think this can continue from the last paragraph</w:t>
      </w:r>
    </w:p>
  </w:comment>
  <w:comment w:id="49" w:author="Karen Crosby" w:date="2025-01-31T13:44:00Z" w:initials="KC">
    <w:p w14:paraId="16110992" w14:textId="77777777" w:rsidR="003E677E" w:rsidRDefault="003E677E" w:rsidP="003E677E">
      <w:pPr>
        <w:pStyle w:val="CommentText"/>
      </w:pPr>
      <w:r>
        <w:rPr>
          <w:rStyle w:val="CommentReference"/>
        </w:rPr>
        <w:annotationRef/>
      </w:r>
      <w:r>
        <w:t>I moved it...</w:t>
      </w:r>
    </w:p>
  </w:comment>
  <w:comment w:id="67" w:author="Karen Crosby" w:date="2025-01-31T13:51:00Z" w:initials="KC">
    <w:p w14:paraId="4F62AAC6" w14:textId="77777777" w:rsidR="003E677E" w:rsidRDefault="003E677E" w:rsidP="003E677E">
      <w:pPr>
        <w:pStyle w:val="CommentText"/>
      </w:pPr>
      <w:r>
        <w:rPr>
          <w:rStyle w:val="CommentReference"/>
        </w:rPr>
        <w:annotationRef/>
      </w:r>
      <w:r>
        <w:t xml:space="preserve">I changed a lot here, but we need to make it really easy to understand.  </w:t>
      </w:r>
    </w:p>
  </w:comment>
  <w:comment w:id="81" w:author="Karen Crosby" w:date="2025-01-31T14:01:00Z" w:initials="KC">
    <w:p w14:paraId="6BF954A9" w14:textId="77777777" w:rsidR="007146E7" w:rsidRDefault="007146E7" w:rsidP="007146E7">
      <w:pPr>
        <w:pStyle w:val="CommentText"/>
      </w:pPr>
      <w:r>
        <w:rPr>
          <w:rStyle w:val="CommentReference"/>
        </w:rPr>
        <w:annotationRef/>
      </w:r>
      <w:r>
        <w:t>I think this is too wishy-washy - we need to be a bit more specific.</w:t>
      </w:r>
    </w:p>
  </w:comment>
  <w:comment w:id="71" w:author="Karen Crosby" w:date="2025-01-31T13:57:00Z" w:initials="KC">
    <w:p w14:paraId="0E08AE04" w14:textId="33D93DC8" w:rsidR="007146E7" w:rsidRDefault="007146E7" w:rsidP="007146E7">
      <w:pPr>
        <w:pStyle w:val="CommentText"/>
      </w:pPr>
      <w:r>
        <w:rPr>
          <w:rStyle w:val="CommentReference"/>
        </w:rPr>
        <w:annotationRef/>
      </w:r>
      <w:r>
        <w:t xml:space="preserve">You should include a reference here </w:t>
      </w:r>
    </w:p>
    <w:p w14:paraId="7E088686" w14:textId="77777777" w:rsidR="007146E7" w:rsidRDefault="007146E7" w:rsidP="007146E7">
      <w:pPr>
        <w:pStyle w:val="CommentText"/>
      </w:pPr>
    </w:p>
    <w:p w14:paraId="281DAFED" w14:textId="77777777" w:rsidR="007146E7" w:rsidRDefault="007146E7" w:rsidP="007146E7">
      <w:pPr>
        <w:pStyle w:val="CommentText"/>
      </w:pPr>
      <w:r>
        <w:t>Here are some possibilities…?</w:t>
      </w:r>
    </w:p>
    <w:p w14:paraId="15F2EAA5" w14:textId="77777777" w:rsidR="007146E7" w:rsidRDefault="007146E7" w:rsidP="007146E7">
      <w:pPr>
        <w:pStyle w:val="CommentText"/>
      </w:pPr>
    </w:p>
    <w:p w14:paraId="232083BA" w14:textId="77777777" w:rsidR="007146E7" w:rsidRDefault="007146E7" w:rsidP="007146E7">
      <w:pPr>
        <w:pStyle w:val="CommentText"/>
      </w:pPr>
      <w:hyperlink r:id="rId1" w:history="1">
        <w:r w:rsidRPr="00195E0B">
          <w:rPr>
            <w:rStyle w:val="Hyperlink"/>
          </w:rPr>
          <w:t>Stress induced obesity: lessons from rodent models of stress - PubMed</w:t>
        </w:r>
      </w:hyperlink>
      <w:r>
        <w:t xml:space="preserve"> </w:t>
      </w:r>
    </w:p>
    <w:p w14:paraId="316A2A7F" w14:textId="77777777" w:rsidR="007146E7" w:rsidRDefault="007146E7" w:rsidP="007146E7">
      <w:pPr>
        <w:pStyle w:val="CommentText"/>
      </w:pPr>
    </w:p>
    <w:p w14:paraId="70EFE204" w14:textId="77777777" w:rsidR="007146E7" w:rsidRDefault="007146E7" w:rsidP="007146E7">
      <w:pPr>
        <w:pStyle w:val="CommentText"/>
      </w:pPr>
      <w:hyperlink r:id="rId2" w:history="1">
        <w:r w:rsidRPr="00195E0B">
          <w:rPr>
            <w:rStyle w:val="Hyperlink"/>
          </w:rPr>
          <w:t>Relationship between stress, eating behavior, and obesity - PubMed</w:t>
        </w:r>
      </w:hyperlink>
      <w:r>
        <w:t xml:space="preserve"> </w:t>
      </w:r>
    </w:p>
  </w:comment>
  <w:comment w:id="72" w:author="Karen Crosby" w:date="2025-01-31T14:00:00Z" w:initials="KC">
    <w:p w14:paraId="1A887114" w14:textId="77777777" w:rsidR="007146E7" w:rsidRDefault="007146E7" w:rsidP="007146E7">
      <w:pPr>
        <w:pStyle w:val="CommentText"/>
      </w:pPr>
      <w:r>
        <w:rPr>
          <w:rStyle w:val="CommentReference"/>
        </w:rPr>
        <w:annotationRef/>
      </w:r>
      <w:r>
        <w:t xml:space="preserve">I highlighted the while paragraph, but put this after the first sentence. </w:t>
      </w:r>
    </w:p>
  </w:comment>
  <w:comment w:id="91" w:author="Karen Crosby" w:date="2025-01-31T14:03:00Z" w:initials="KC">
    <w:p w14:paraId="0439B665" w14:textId="77777777" w:rsidR="007146E7" w:rsidRDefault="007146E7" w:rsidP="007146E7">
      <w:pPr>
        <w:pStyle w:val="CommentText"/>
      </w:pPr>
      <w:r>
        <w:rPr>
          <w:rStyle w:val="CommentReference"/>
        </w:rPr>
        <w:annotationRef/>
      </w:r>
      <w:r>
        <w:t>Can you put something else here?  Bring it back to binge eating in humans</w:t>
      </w:r>
    </w:p>
  </w:comment>
  <w:comment w:id="92" w:author="Karen Crosby" w:date="2025-01-31T14:03:00Z" w:initials="KC">
    <w:p w14:paraId="5E67933A" w14:textId="77777777" w:rsidR="007146E7" w:rsidRDefault="007146E7" w:rsidP="007146E7">
      <w:pPr>
        <w:pStyle w:val="CommentText"/>
      </w:pPr>
      <w:r>
        <w:rPr>
          <w:rStyle w:val="CommentReference"/>
        </w:rPr>
        <w:annotationRef/>
      </w:r>
      <w:r>
        <w:t>Unless things have changed, they don’t want a reference list submitted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6EC909" w15:done="0"/>
  <w15:commentEx w15:paraId="3E9F8906" w15:done="0"/>
  <w15:commentEx w15:paraId="2F416E5D" w15:done="0"/>
  <w15:commentEx w15:paraId="15D6B0A0" w15:done="0"/>
  <w15:commentEx w15:paraId="7C2F4B55" w15:done="0"/>
  <w15:commentEx w15:paraId="16110992" w15:paraIdParent="7C2F4B55" w15:done="0"/>
  <w15:commentEx w15:paraId="4F62AAC6" w15:done="0"/>
  <w15:commentEx w15:paraId="6BF954A9" w15:done="0"/>
  <w15:commentEx w15:paraId="70EFE204" w15:done="0"/>
  <w15:commentEx w15:paraId="1A887114" w15:paraIdParent="70EFE204" w15:done="0"/>
  <w15:commentEx w15:paraId="0439B665" w15:done="0"/>
  <w15:commentEx w15:paraId="5E679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2310B3" w16cex:dateUtc="2025-01-31T17:27:00Z"/>
  <w16cex:commentExtensible w16cex:durableId="4897AB07" w16cex:dateUtc="2025-01-31T17:19:00Z"/>
  <w16cex:commentExtensible w16cex:durableId="607CF4B7" w16cex:dateUtc="2025-01-31T17:28:00Z"/>
  <w16cex:commentExtensible w16cex:durableId="7B23A740" w16cex:dateUtc="2025-01-31T17:43:00Z"/>
  <w16cex:commentExtensible w16cex:durableId="065EE1F0" w16cex:dateUtc="2025-01-31T17:43:00Z"/>
  <w16cex:commentExtensible w16cex:durableId="4E3AB1B3" w16cex:dateUtc="2025-01-31T17:44:00Z"/>
  <w16cex:commentExtensible w16cex:durableId="2D243F09" w16cex:dateUtc="2025-01-31T17:51:00Z"/>
  <w16cex:commentExtensible w16cex:durableId="111FC679" w16cex:dateUtc="2025-01-31T18:01:00Z"/>
  <w16cex:commentExtensible w16cex:durableId="74E3260F" w16cex:dateUtc="2025-01-31T17:57:00Z"/>
  <w16cex:commentExtensible w16cex:durableId="1134B643" w16cex:dateUtc="2025-01-31T18:00:00Z"/>
  <w16cex:commentExtensible w16cex:durableId="7EDFBA98" w16cex:dateUtc="2025-01-31T18:03:00Z"/>
  <w16cex:commentExtensible w16cex:durableId="220F80EF" w16cex:dateUtc="2025-01-31T1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6EC909" w16cid:durableId="0D2310B3"/>
  <w16cid:commentId w16cid:paraId="3E9F8906" w16cid:durableId="4897AB07"/>
  <w16cid:commentId w16cid:paraId="2F416E5D" w16cid:durableId="607CF4B7"/>
  <w16cid:commentId w16cid:paraId="15D6B0A0" w16cid:durableId="7B23A740"/>
  <w16cid:commentId w16cid:paraId="7C2F4B55" w16cid:durableId="065EE1F0"/>
  <w16cid:commentId w16cid:paraId="16110992" w16cid:durableId="4E3AB1B3"/>
  <w16cid:commentId w16cid:paraId="4F62AAC6" w16cid:durableId="2D243F09"/>
  <w16cid:commentId w16cid:paraId="6BF954A9" w16cid:durableId="111FC679"/>
  <w16cid:commentId w16cid:paraId="70EFE204" w16cid:durableId="74E3260F"/>
  <w16cid:commentId w16cid:paraId="1A887114" w16cid:durableId="1134B643"/>
  <w16cid:commentId w16cid:paraId="0439B665" w16cid:durableId="7EDFBA98"/>
  <w16cid:commentId w16cid:paraId="5E67933A" w16cid:durableId="220F80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151A1" w14:textId="77777777" w:rsidR="00D84F62" w:rsidRDefault="00D84F62" w:rsidP="00A02455">
      <w:r>
        <w:separator/>
      </w:r>
    </w:p>
  </w:endnote>
  <w:endnote w:type="continuationSeparator" w:id="0">
    <w:p w14:paraId="2C1D4A65" w14:textId="77777777" w:rsidR="00D84F62" w:rsidRDefault="00D84F62" w:rsidP="00A024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5012D" w14:textId="77777777" w:rsidR="00D84F62" w:rsidRDefault="00D84F62" w:rsidP="00A02455">
      <w:r>
        <w:separator/>
      </w:r>
    </w:p>
  </w:footnote>
  <w:footnote w:type="continuationSeparator" w:id="0">
    <w:p w14:paraId="3DBD2538" w14:textId="77777777" w:rsidR="00D84F62" w:rsidRDefault="00D84F62" w:rsidP="00A0245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ren Crosby">
    <w15:presenceInfo w15:providerId="AD" w15:userId="S::kcrosby@mta.ca::6d3df150-a32e-4e96-aa9e-8b9ee51e6d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42"/>
    <w:rsid w:val="000038D7"/>
    <w:rsid w:val="00006887"/>
    <w:rsid w:val="00016D8D"/>
    <w:rsid w:val="000256F4"/>
    <w:rsid w:val="000279D8"/>
    <w:rsid w:val="000330E5"/>
    <w:rsid w:val="00033EBA"/>
    <w:rsid w:val="00037B32"/>
    <w:rsid w:val="00053AAA"/>
    <w:rsid w:val="00053F22"/>
    <w:rsid w:val="00055C02"/>
    <w:rsid w:val="000569AC"/>
    <w:rsid w:val="000673BE"/>
    <w:rsid w:val="000861F2"/>
    <w:rsid w:val="00086BE7"/>
    <w:rsid w:val="00091F31"/>
    <w:rsid w:val="00097923"/>
    <w:rsid w:val="00097DC8"/>
    <w:rsid w:val="000B03E5"/>
    <w:rsid w:val="000B3714"/>
    <w:rsid w:val="000B7AC3"/>
    <w:rsid w:val="000C0079"/>
    <w:rsid w:val="000D139A"/>
    <w:rsid w:val="000D58CB"/>
    <w:rsid w:val="0010522D"/>
    <w:rsid w:val="00126FCF"/>
    <w:rsid w:val="00136024"/>
    <w:rsid w:val="001408C1"/>
    <w:rsid w:val="001542E8"/>
    <w:rsid w:val="00163FDF"/>
    <w:rsid w:val="001669A2"/>
    <w:rsid w:val="0019058C"/>
    <w:rsid w:val="0019671F"/>
    <w:rsid w:val="0019712D"/>
    <w:rsid w:val="001A64AF"/>
    <w:rsid w:val="001B2F98"/>
    <w:rsid w:val="001B5A90"/>
    <w:rsid w:val="001B6C65"/>
    <w:rsid w:val="001C0483"/>
    <w:rsid w:val="001C2BA9"/>
    <w:rsid w:val="001C3A77"/>
    <w:rsid w:val="001C6657"/>
    <w:rsid w:val="001D60FE"/>
    <w:rsid w:val="001F3403"/>
    <w:rsid w:val="001F6D25"/>
    <w:rsid w:val="0023366E"/>
    <w:rsid w:val="00237C93"/>
    <w:rsid w:val="00243502"/>
    <w:rsid w:val="00257266"/>
    <w:rsid w:val="00262482"/>
    <w:rsid w:val="00273415"/>
    <w:rsid w:val="00280216"/>
    <w:rsid w:val="00284429"/>
    <w:rsid w:val="00290036"/>
    <w:rsid w:val="002D0F8D"/>
    <w:rsid w:val="002D7102"/>
    <w:rsid w:val="002E1385"/>
    <w:rsid w:val="002F458A"/>
    <w:rsid w:val="00300AC1"/>
    <w:rsid w:val="00304AAF"/>
    <w:rsid w:val="00313FC5"/>
    <w:rsid w:val="0031744D"/>
    <w:rsid w:val="003222EB"/>
    <w:rsid w:val="003347C8"/>
    <w:rsid w:val="00337D59"/>
    <w:rsid w:val="003401EA"/>
    <w:rsid w:val="00340AEF"/>
    <w:rsid w:val="00354B19"/>
    <w:rsid w:val="00366917"/>
    <w:rsid w:val="00371FC2"/>
    <w:rsid w:val="003733BD"/>
    <w:rsid w:val="00382021"/>
    <w:rsid w:val="00385574"/>
    <w:rsid w:val="00390DE3"/>
    <w:rsid w:val="00392060"/>
    <w:rsid w:val="003964B8"/>
    <w:rsid w:val="003A4C48"/>
    <w:rsid w:val="003B3544"/>
    <w:rsid w:val="003B689A"/>
    <w:rsid w:val="003C48F1"/>
    <w:rsid w:val="003C5D41"/>
    <w:rsid w:val="003D6740"/>
    <w:rsid w:val="003E677E"/>
    <w:rsid w:val="003F2CF0"/>
    <w:rsid w:val="00405E90"/>
    <w:rsid w:val="0043192E"/>
    <w:rsid w:val="00434F89"/>
    <w:rsid w:val="0044017B"/>
    <w:rsid w:val="0047435E"/>
    <w:rsid w:val="00483E33"/>
    <w:rsid w:val="00486A01"/>
    <w:rsid w:val="00486DA9"/>
    <w:rsid w:val="00490A0D"/>
    <w:rsid w:val="00491AB9"/>
    <w:rsid w:val="00492A78"/>
    <w:rsid w:val="00493999"/>
    <w:rsid w:val="004B61A1"/>
    <w:rsid w:val="004D771A"/>
    <w:rsid w:val="004D7758"/>
    <w:rsid w:val="005016F8"/>
    <w:rsid w:val="00501C4B"/>
    <w:rsid w:val="00510426"/>
    <w:rsid w:val="005240FD"/>
    <w:rsid w:val="00552F49"/>
    <w:rsid w:val="00554490"/>
    <w:rsid w:val="0055740E"/>
    <w:rsid w:val="005623E5"/>
    <w:rsid w:val="0056295D"/>
    <w:rsid w:val="00563CAC"/>
    <w:rsid w:val="00566390"/>
    <w:rsid w:val="005746E3"/>
    <w:rsid w:val="005778B2"/>
    <w:rsid w:val="00581206"/>
    <w:rsid w:val="00590DCA"/>
    <w:rsid w:val="005A4A9A"/>
    <w:rsid w:val="005D4436"/>
    <w:rsid w:val="005D7F30"/>
    <w:rsid w:val="005E3991"/>
    <w:rsid w:val="005E707A"/>
    <w:rsid w:val="006004A5"/>
    <w:rsid w:val="00634A99"/>
    <w:rsid w:val="00651A1E"/>
    <w:rsid w:val="006557F6"/>
    <w:rsid w:val="00662B82"/>
    <w:rsid w:val="006675C9"/>
    <w:rsid w:val="006738B8"/>
    <w:rsid w:val="00682FF2"/>
    <w:rsid w:val="006847AF"/>
    <w:rsid w:val="00684CC8"/>
    <w:rsid w:val="006B3C5C"/>
    <w:rsid w:val="006C6649"/>
    <w:rsid w:val="006C7F50"/>
    <w:rsid w:val="006D4923"/>
    <w:rsid w:val="006D7CDC"/>
    <w:rsid w:val="006E759B"/>
    <w:rsid w:val="006F53E5"/>
    <w:rsid w:val="00701C70"/>
    <w:rsid w:val="0070784A"/>
    <w:rsid w:val="007146E7"/>
    <w:rsid w:val="007261F5"/>
    <w:rsid w:val="0073597A"/>
    <w:rsid w:val="00745A5F"/>
    <w:rsid w:val="00746470"/>
    <w:rsid w:val="0076205B"/>
    <w:rsid w:val="00764642"/>
    <w:rsid w:val="007720D3"/>
    <w:rsid w:val="007856EA"/>
    <w:rsid w:val="00794FB6"/>
    <w:rsid w:val="00795ABE"/>
    <w:rsid w:val="007A2758"/>
    <w:rsid w:val="007C0208"/>
    <w:rsid w:val="007C3C24"/>
    <w:rsid w:val="007D08C2"/>
    <w:rsid w:val="007D38C1"/>
    <w:rsid w:val="007D4746"/>
    <w:rsid w:val="007E7B87"/>
    <w:rsid w:val="00800162"/>
    <w:rsid w:val="00807DD1"/>
    <w:rsid w:val="00813558"/>
    <w:rsid w:val="0081424B"/>
    <w:rsid w:val="00814708"/>
    <w:rsid w:val="00824A70"/>
    <w:rsid w:val="008319D4"/>
    <w:rsid w:val="00832E52"/>
    <w:rsid w:val="00834180"/>
    <w:rsid w:val="00835EFE"/>
    <w:rsid w:val="0083687E"/>
    <w:rsid w:val="0085457E"/>
    <w:rsid w:val="00865483"/>
    <w:rsid w:val="00885D7D"/>
    <w:rsid w:val="00886249"/>
    <w:rsid w:val="008942C0"/>
    <w:rsid w:val="008E35AF"/>
    <w:rsid w:val="008F5E8C"/>
    <w:rsid w:val="008F607B"/>
    <w:rsid w:val="008F68C6"/>
    <w:rsid w:val="009046C6"/>
    <w:rsid w:val="00905C57"/>
    <w:rsid w:val="0091114F"/>
    <w:rsid w:val="009201AB"/>
    <w:rsid w:val="00925005"/>
    <w:rsid w:val="00933C25"/>
    <w:rsid w:val="00933CA2"/>
    <w:rsid w:val="00953515"/>
    <w:rsid w:val="009766EC"/>
    <w:rsid w:val="009822FC"/>
    <w:rsid w:val="00992007"/>
    <w:rsid w:val="009960FB"/>
    <w:rsid w:val="009A1856"/>
    <w:rsid w:val="009A6FE0"/>
    <w:rsid w:val="009D5B07"/>
    <w:rsid w:val="009E07F3"/>
    <w:rsid w:val="009F0E30"/>
    <w:rsid w:val="009F7BF8"/>
    <w:rsid w:val="00A02455"/>
    <w:rsid w:val="00A05E20"/>
    <w:rsid w:val="00A06BCE"/>
    <w:rsid w:val="00A13D3E"/>
    <w:rsid w:val="00A231A0"/>
    <w:rsid w:val="00A2340A"/>
    <w:rsid w:val="00A2457B"/>
    <w:rsid w:val="00A27430"/>
    <w:rsid w:val="00A33032"/>
    <w:rsid w:val="00A416C8"/>
    <w:rsid w:val="00A57711"/>
    <w:rsid w:val="00A6787D"/>
    <w:rsid w:val="00A770FB"/>
    <w:rsid w:val="00A77924"/>
    <w:rsid w:val="00A800A9"/>
    <w:rsid w:val="00A80659"/>
    <w:rsid w:val="00A97DC4"/>
    <w:rsid w:val="00AB09F6"/>
    <w:rsid w:val="00AB10F3"/>
    <w:rsid w:val="00AB4545"/>
    <w:rsid w:val="00AF0699"/>
    <w:rsid w:val="00B032D3"/>
    <w:rsid w:val="00B050D5"/>
    <w:rsid w:val="00B116FB"/>
    <w:rsid w:val="00B1215B"/>
    <w:rsid w:val="00B12DB9"/>
    <w:rsid w:val="00B1668B"/>
    <w:rsid w:val="00B3137E"/>
    <w:rsid w:val="00B34A90"/>
    <w:rsid w:val="00B6153B"/>
    <w:rsid w:val="00B739AC"/>
    <w:rsid w:val="00B776A0"/>
    <w:rsid w:val="00B80625"/>
    <w:rsid w:val="00B80D8D"/>
    <w:rsid w:val="00B80FE3"/>
    <w:rsid w:val="00B87923"/>
    <w:rsid w:val="00B903FE"/>
    <w:rsid w:val="00BB006C"/>
    <w:rsid w:val="00BB5AF1"/>
    <w:rsid w:val="00BC2772"/>
    <w:rsid w:val="00BF6098"/>
    <w:rsid w:val="00C12550"/>
    <w:rsid w:val="00C13EC1"/>
    <w:rsid w:val="00C275C9"/>
    <w:rsid w:val="00C61E5F"/>
    <w:rsid w:val="00C71D48"/>
    <w:rsid w:val="00C74612"/>
    <w:rsid w:val="00C9327D"/>
    <w:rsid w:val="00CA0B05"/>
    <w:rsid w:val="00CB1956"/>
    <w:rsid w:val="00CB5119"/>
    <w:rsid w:val="00CC0139"/>
    <w:rsid w:val="00CC5847"/>
    <w:rsid w:val="00CD7CF1"/>
    <w:rsid w:val="00CF1558"/>
    <w:rsid w:val="00CF41A5"/>
    <w:rsid w:val="00CF54DA"/>
    <w:rsid w:val="00D11F85"/>
    <w:rsid w:val="00D20FC1"/>
    <w:rsid w:val="00D264C1"/>
    <w:rsid w:val="00D552CB"/>
    <w:rsid w:val="00D63545"/>
    <w:rsid w:val="00D75DA5"/>
    <w:rsid w:val="00D81AE6"/>
    <w:rsid w:val="00D84F62"/>
    <w:rsid w:val="00D95C29"/>
    <w:rsid w:val="00DA0B76"/>
    <w:rsid w:val="00DA2A0B"/>
    <w:rsid w:val="00DB261B"/>
    <w:rsid w:val="00DB33E8"/>
    <w:rsid w:val="00DB7945"/>
    <w:rsid w:val="00DC1F46"/>
    <w:rsid w:val="00DF1DE9"/>
    <w:rsid w:val="00DF45EC"/>
    <w:rsid w:val="00DF4C8D"/>
    <w:rsid w:val="00DF4D41"/>
    <w:rsid w:val="00E11975"/>
    <w:rsid w:val="00E2249C"/>
    <w:rsid w:val="00E24970"/>
    <w:rsid w:val="00E27D39"/>
    <w:rsid w:val="00E30627"/>
    <w:rsid w:val="00E53BD1"/>
    <w:rsid w:val="00E56E42"/>
    <w:rsid w:val="00E66F4D"/>
    <w:rsid w:val="00E67E76"/>
    <w:rsid w:val="00E70BC6"/>
    <w:rsid w:val="00E74150"/>
    <w:rsid w:val="00E83ABF"/>
    <w:rsid w:val="00E94103"/>
    <w:rsid w:val="00EB1976"/>
    <w:rsid w:val="00EB24CC"/>
    <w:rsid w:val="00EC22E5"/>
    <w:rsid w:val="00EC5FAE"/>
    <w:rsid w:val="00EC67C0"/>
    <w:rsid w:val="00EC721C"/>
    <w:rsid w:val="00ED0E9A"/>
    <w:rsid w:val="00ED3906"/>
    <w:rsid w:val="00EF2C76"/>
    <w:rsid w:val="00EF4ADB"/>
    <w:rsid w:val="00EF712C"/>
    <w:rsid w:val="00F33D6D"/>
    <w:rsid w:val="00F459AB"/>
    <w:rsid w:val="00F65F98"/>
    <w:rsid w:val="00F75AF3"/>
    <w:rsid w:val="00F771B5"/>
    <w:rsid w:val="00F81141"/>
    <w:rsid w:val="00F81189"/>
    <w:rsid w:val="00F81BE4"/>
    <w:rsid w:val="00F90501"/>
    <w:rsid w:val="00F95B08"/>
    <w:rsid w:val="00FB55D0"/>
    <w:rsid w:val="00FD2986"/>
    <w:rsid w:val="00FD37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4A501"/>
  <w15:chartTrackingRefBased/>
  <w15:docId w15:val="{B3E526CF-5CB4-BF40-B5DA-8F6E255AF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6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46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46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46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46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46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46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46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46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6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46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46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46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46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46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46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46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4642"/>
    <w:rPr>
      <w:rFonts w:eastAsiaTheme="majorEastAsia" w:cstheme="majorBidi"/>
      <w:color w:val="272727" w:themeColor="text1" w:themeTint="D8"/>
    </w:rPr>
  </w:style>
  <w:style w:type="paragraph" w:styleId="Title">
    <w:name w:val="Title"/>
    <w:basedOn w:val="Normal"/>
    <w:next w:val="Normal"/>
    <w:link w:val="TitleChar"/>
    <w:uiPriority w:val="10"/>
    <w:qFormat/>
    <w:rsid w:val="007646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6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46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46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46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64642"/>
    <w:rPr>
      <w:i/>
      <w:iCs/>
      <w:color w:val="404040" w:themeColor="text1" w:themeTint="BF"/>
    </w:rPr>
  </w:style>
  <w:style w:type="paragraph" w:styleId="ListParagraph">
    <w:name w:val="List Paragraph"/>
    <w:basedOn w:val="Normal"/>
    <w:uiPriority w:val="34"/>
    <w:qFormat/>
    <w:rsid w:val="00764642"/>
    <w:pPr>
      <w:ind w:left="720"/>
      <w:contextualSpacing/>
    </w:pPr>
  </w:style>
  <w:style w:type="character" w:styleId="IntenseEmphasis">
    <w:name w:val="Intense Emphasis"/>
    <w:basedOn w:val="DefaultParagraphFont"/>
    <w:uiPriority w:val="21"/>
    <w:qFormat/>
    <w:rsid w:val="00764642"/>
    <w:rPr>
      <w:i/>
      <w:iCs/>
      <w:color w:val="0F4761" w:themeColor="accent1" w:themeShade="BF"/>
    </w:rPr>
  </w:style>
  <w:style w:type="paragraph" w:styleId="IntenseQuote">
    <w:name w:val="Intense Quote"/>
    <w:basedOn w:val="Normal"/>
    <w:next w:val="Normal"/>
    <w:link w:val="IntenseQuoteChar"/>
    <w:uiPriority w:val="30"/>
    <w:qFormat/>
    <w:rsid w:val="007646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4642"/>
    <w:rPr>
      <w:i/>
      <w:iCs/>
      <w:color w:val="0F4761" w:themeColor="accent1" w:themeShade="BF"/>
    </w:rPr>
  </w:style>
  <w:style w:type="character" w:styleId="IntenseReference">
    <w:name w:val="Intense Reference"/>
    <w:basedOn w:val="DefaultParagraphFont"/>
    <w:uiPriority w:val="32"/>
    <w:qFormat/>
    <w:rsid w:val="00764642"/>
    <w:rPr>
      <w:b/>
      <w:bCs/>
      <w:smallCaps/>
      <w:color w:val="0F4761" w:themeColor="accent1" w:themeShade="BF"/>
      <w:spacing w:val="5"/>
    </w:rPr>
  </w:style>
  <w:style w:type="paragraph" w:styleId="Header">
    <w:name w:val="header"/>
    <w:basedOn w:val="Normal"/>
    <w:link w:val="HeaderChar"/>
    <w:uiPriority w:val="99"/>
    <w:unhideWhenUsed/>
    <w:rsid w:val="00A02455"/>
    <w:pPr>
      <w:tabs>
        <w:tab w:val="center" w:pos="4680"/>
        <w:tab w:val="right" w:pos="9360"/>
      </w:tabs>
    </w:pPr>
  </w:style>
  <w:style w:type="character" w:customStyle="1" w:styleId="HeaderChar">
    <w:name w:val="Header Char"/>
    <w:basedOn w:val="DefaultParagraphFont"/>
    <w:link w:val="Header"/>
    <w:uiPriority w:val="99"/>
    <w:rsid w:val="00A02455"/>
  </w:style>
  <w:style w:type="paragraph" w:styleId="Footer">
    <w:name w:val="footer"/>
    <w:basedOn w:val="Normal"/>
    <w:link w:val="FooterChar"/>
    <w:uiPriority w:val="99"/>
    <w:unhideWhenUsed/>
    <w:rsid w:val="00A02455"/>
    <w:pPr>
      <w:tabs>
        <w:tab w:val="center" w:pos="4680"/>
        <w:tab w:val="right" w:pos="9360"/>
      </w:tabs>
    </w:pPr>
  </w:style>
  <w:style w:type="character" w:customStyle="1" w:styleId="FooterChar">
    <w:name w:val="Footer Char"/>
    <w:basedOn w:val="DefaultParagraphFont"/>
    <w:link w:val="Footer"/>
    <w:uiPriority w:val="99"/>
    <w:rsid w:val="00A02455"/>
  </w:style>
  <w:style w:type="character" w:styleId="CommentReference">
    <w:name w:val="annotation reference"/>
    <w:basedOn w:val="DefaultParagraphFont"/>
    <w:uiPriority w:val="99"/>
    <w:semiHidden/>
    <w:unhideWhenUsed/>
    <w:rsid w:val="006C6649"/>
    <w:rPr>
      <w:sz w:val="16"/>
      <w:szCs w:val="16"/>
    </w:rPr>
  </w:style>
  <w:style w:type="paragraph" w:styleId="CommentText">
    <w:name w:val="annotation text"/>
    <w:basedOn w:val="Normal"/>
    <w:link w:val="CommentTextChar"/>
    <w:uiPriority w:val="99"/>
    <w:unhideWhenUsed/>
    <w:rsid w:val="006C6649"/>
    <w:rPr>
      <w:sz w:val="20"/>
      <w:szCs w:val="20"/>
    </w:rPr>
  </w:style>
  <w:style w:type="character" w:customStyle="1" w:styleId="CommentTextChar">
    <w:name w:val="Comment Text Char"/>
    <w:basedOn w:val="DefaultParagraphFont"/>
    <w:link w:val="CommentText"/>
    <w:uiPriority w:val="99"/>
    <w:rsid w:val="006C6649"/>
    <w:rPr>
      <w:sz w:val="20"/>
      <w:szCs w:val="20"/>
    </w:rPr>
  </w:style>
  <w:style w:type="paragraph" w:styleId="CommentSubject">
    <w:name w:val="annotation subject"/>
    <w:basedOn w:val="CommentText"/>
    <w:next w:val="CommentText"/>
    <w:link w:val="CommentSubjectChar"/>
    <w:uiPriority w:val="99"/>
    <w:semiHidden/>
    <w:unhideWhenUsed/>
    <w:rsid w:val="006C6649"/>
    <w:rPr>
      <w:b/>
      <w:bCs/>
    </w:rPr>
  </w:style>
  <w:style w:type="character" w:customStyle="1" w:styleId="CommentSubjectChar">
    <w:name w:val="Comment Subject Char"/>
    <w:basedOn w:val="CommentTextChar"/>
    <w:link w:val="CommentSubject"/>
    <w:uiPriority w:val="99"/>
    <w:semiHidden/>
    <w:rsid w:val="006C6649"/>
    <w:rPr>
      <w:b/>
      <w:bCs/>
      <w:sz w:val="20"/>
      <w:szCs w:val="20"/>
    </w:rPr>
  </w:style>
  <w:style w:type="character" w:styleId="Hyperlink">
    <w:name w:val="Hyperlink"/>
    <w:basedOn w:val="DefaultParagraphFont"/>
    <w:uiPriority w:val="99"/>
    <w:unhideWhenUsed/>
    <w:rsid w:val="0023366E"/>
    <w:rPr>
      <w:color w:val="467886" w:themeColor="hyperlink"/>
      <w:u w:val="single"/>
    </w:rPr>
  </w:style>
  <w:style w:type="character" w:styleId="UnresolvedMention">
    <w:name w:val="Unresolved Mention"/>
    <w:basedOn w:val="DefaultParagraphFont"/>
    <w:uiPriority w:val="99"/>
    <w:semiHidden/>
    <w:unhideWhenUsed/>
    <w:rsid w:val="0023366E"/>
    <w:rPr>
      <w:color w:val="605E5C"/>
      <w:shd w:val="clear" w:color="auto" w:fill="E1DFDD"/>
    </w:rPr>
  </w:style>
  <w:style w:type="character" w:styleId="FollowedHyperlink">
    <w:name w:val="FollowedHyperlink"/>
    <w:basedOn w:val="DefaultParagraphFont"/>
    <w:uiPriority w:val="99"/>
    <w:semiHidden/>
    <w:unhideWhenUsed/>
    <w:rsid w:val="00A6787D"/>
    <w:rPr>
      <w:color w:val="96607D" w:themeColor="followedHyperlink"/>
      <w:u w:val="single"/>
    </w:rPr>
  </w:style>
  <w:style w:type="paragraph" w:styleId="Revision">
    <w:name w:val="Revision"/>
    <w:hidden/>
    <w:uiPriority w:val="99"/>
    <w:semiHidden/>
    <w:rsid w:val="00A7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7697718">
      <w:bodyDiv w:val="1"/>
      <w:marLeft w:val="0"/>
      <w:marRight w:val="0"/>
      <w:marTop w:val="0"/>
      <w:marBottom w:val="0"/>
      <w:divBdr>
        <w:top w:val="none" w:sz="0" w:space="0" w:color="auto"/>
        <w:left w:val="none" w:sz="0" w:space="0" w:color="auto"/>
        <w:bottom w:val="none" w:sz="0" w:space="0" w:color="auto"/>
        <w:right w:val="none" w:sz="0" w:space="0" w:color="auto"/>
      </w:divBdr>
      <w:divsChild>
        <w:div w:id="97601215">
          <w:marLeft w:val="480"/>
          <w:marRight w:val="0"/>
          <w:marTop w:val="0"/>
          <w:marBottom w:val="0"/>
          <w:divBdr>
            <w:top w:val="none" w:sz="0" w:space="0" w:color="auto"/>
            <w:left w:val="none" w:sz="0" w:space="0" w:color="auto"/>
            <w:bottom w:val="none" w:sz="0" w:space="0" w:color="auto"/>
            <w:right w:val="none" w:sz="0" w:space="0" w:color="auto"/>
          </w:divBdr>
          <w:divsChild>
            <w:div w:id="467628648">
              <w:marLeft w:val="0"/>
              <w:marRight w:val="0"/>
              <w:marTop w:val="0"/>
              <w:marBottom w:val="0"/>
              <w:divBdr>
                <w:top w:val="none" w:sz="0" w:space="0" w:color="auto"/>
                <w:left w:val="none" w:sz="0" w:space="0" w:color="auto"/>
                <w:bottom w:val="none" w:sz="0" w:space="0" w:color="auto"/>
                <w:right w:val="none" w:sz="0" w:space="0" w:color="auto"/>
              </w:divBdr>
            </w:div>
            <w:div w:id="1014846516">
              <w:marLeft w:val="0"/>
              <w:marRight w:val="0"/>
              <w:marTop w:val="0"/>
              <w:marBottom w:val="0"/>
              <w:divBdr>
                <w:top w:val="none" w:sz="0" w:space="0" w:color="auto"/>
                <w:left w:val="none" w:sz="0" w:space="0" w:color="auto"/>
                <w:bottom w:val="none" w:sz="0" w:space="0" w:color="auto"/>
                <w:right w:val="none" w:sz="0" w:space="0" w:color="auto"/>
              </w:divBdr>
            </w:div>
            <w:div w:id="1905791869">
              <w:marLeft w:val="0"/>
              <w:marRight w:val="0"/>
              <w:marTop w:val="0"/>
              <w:marBottom w:val="0"/>
              <w:divBdr>
                <w:top w:val="none" w:sz="0" w:space="0" w:color="auto"/>
                <w:left w:val="none" w:sz="0" w:space="0" w:color="auto"/>
                <w:bottom w:val="none" w:sz="0" w:space="0" w:color="auto"/>
                <w:right w:val="none" w:sz="0" w:space="0" w:color="auto"/>
              </w:divBdr>
            </w:div>
            <w:div w:id="956177333">
              <w:marLeft w:val="0"/>
              <w:marRight w:val="0"/>
              <w:marTop w:val="0"/>
              <w:marBottom w:val="0"/>
              <w:divBdr>
                <w:top w:val="none" w:sz="0" w:space="0" w:color="auto"/>
                <w:left w:val="none" w:sz="0" w:space="0" w:color="auto"/>
                <w:bottom w:val="none" w:sz="0" w:space="0" w:color="auto"/>
                <w:right w:val="none" w:sz="0" w:space="0" w:color="auto"/>
              </w:divBdr>
            </w:div>
            <w:div w:id="38674125">
              <w:marLeft w:val="0"/>
              <w:marRight w:val="0"/>
              <w:marTop w:val="0"/>
              <w:marBottom w:val="0"/>
              <w:divBdr>
                <w:top w:val="none" w:sz="0" w:space="0" w:color="auto"/>
                <w:left w:val="none" w:sz="0" w:space="0" w:color="auto"/>
                <w:bottom w:val="none" w:sz="0" w:space="0" w:color="auto"/>
                <w:right w:val="none" w:sz="0" w:space="0" w:color="auto"/>
              </w:divBdr>
            </w:div>
            <w:div w:id="888147449">
              <w:marLeft w:val="0"/>
              <w:marRight w:val="0"/>
              <w:marTop w:val="0"/>
              <w:marBottom w:val="0"/>
              <w:divBdr>
                <w:top w:val="none" w:sz="0" w:space="0" w:color="auto"/>
                <w:left w:val="none" w:sz="0" w:space="0" w:color="auto"/>
                <w:bottom w:val="none" w:sz="0" w:space="0" w:color="auto"/>
                <w:right w:val="none" w:sz="0" w:space="0" w:color="auto"/>
              </w:divBdr>
            </w:div>
            <w:div w:id="99879356">
              <w:marLeft w:val="0"/>
              <w:marRight w:val="0"/>
              <w:marTop w:val="0"/>
              <w:marBottom w:val="0"/>
              <w:divBdr>
                <w:top w:val="none" w:sz="0" w:space="0" w:color="auto"/>
                <w:left w:val="none" w:sz="0" w:space="0" w:color="auto"/>
                <w:bottom w:val="none" w:sz="0" w:space="0" w:color="auto"/>
                <w:right w:val="none" w:sz="0" w:space="0" w:color="auto"/>
              </w:divBdr>
            </w:div>
            <w:div w:id="1340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pubmed.ncbi.nlm.nih.gov/17869482/" TargetMode="External"/><Relationship Id="rId1" Type="http://schemas.openxmlformats.org/officeDocument/2006/relationships/hyperlink" Target="https://pubmed.ncbi.nlm.nih.gov/23898237/"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073/pnas.1934666100" TargetMode="External"/><Relationship Id="rId18"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doi.org/10.1016/S0031-9384(02)00756-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31887/DCNS.2006.8.4/vpatchev"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111/jcpp.13800" TargetMode="External"/><Relationship Id="rId5" Type="http://schemas.openxmlformats.org/officeDocument/2006/relationships/endnotes" Target="endnotes.xml"/><Relationship Id="rId15" Type="http://schemas.openxmlformats.org/officeDocument/2006/relationships/hyperlink" Target="https://doi.org/10.1007/s00429-013-0566-y" TargetMode="External"/><Relationship Id="rId10" Type="http://schemas.openxmlformats.org/officeDocument/2006/relationships/hyperlink" Target="https://doi.org/10.1111/gbb.12613" TargetMode="External"/><Relationship Id="rId19" Type="http://schemas.openxmlformats.org/officeDocument/2006/relationships/theme" Target="theme/theme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1002/eat.238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Muzzatti</dc:creator>
  <cp:keywords/>
  <dc:description/>
  <cp:lastModifiedBy>Karen Crosby</cp:lastModifiedBy>
  <cp:revision>2</cp:revision>
  <cp:lastPrinted>2025-01-01T20:28:00Z</cp:lastPrinted>
  <dcterms:created xsi:type="dcterms:W3CDTF">2025-01-31T18:03:00Z</dcterms:created>
  <dcterms:modified xsi:type="dcterms:W3CDTF">2025-01-31T18:03:00Z</dcterms:modified>
</cp:coreProperties>
</file>