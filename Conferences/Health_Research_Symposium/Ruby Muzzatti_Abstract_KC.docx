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2E09" w14:textId="094A3B9F" w:rsidR="00262896" w:rsidRPr="00262896" w:rsidRDefault="00262896" w:rsidP="00262896">
      <w:commentRangeStart w:id="0"/>
      <w:r w:rsidRPr="00262896">
        <w:t>The</w:t>
      </w:r>
      <w:commentRangeEnd w:id="0"/>
      <w:r w:rsidR="001867CC">
        <w:rPr>
          <w:rStyle w:val="CommentReference"/>
        </w:rPr>
        <w:commentReference w:id="0"/>
      </w:r>
      <w:r w:rsidRPr="00262896">
        <w:t xml:space="preserve"> dorsomedial hypothalamus</w:t>
      </w:r>
      <w:ins w:id="1" w:author="Karen Crosby" w:date="2025-09-05T08:27:00Z" w16du:dateUtc="2025-09-05T11:27:00Z">
        <w:r>
          <w:t xml:space="preserve"> in the brain</w:t>
        </w:r>
      </w:ins>
      <w:r w:rsidRPr="00262896">
        <w:t xml:space="preserve"> (DMH) </w:t>
      </w:r>
      <w:ins w:id="2" w:author="Karen Crosby" w:date="2025-09-05T08:36:00Z" w16du:dateUtc="2025-09-05T11:36:00Z">
        <w:r>
          <w:t xml:space="preserve">is important in appetite </w:t>
        </w:r>
      </w:ins>
      <w:proofErr w:type="spellStart"/>
      <w:r w:rsidRPr="00262896">
        <w:t>regulat</w:t>
      </w:r>
      <w:ins w:id="3" w:author="Karen Crosby" w:date="2025-09-05T08:36:00Z" w16du:dateUtc="2025-09-05T11:36:00Z">
        <w:r>
          <w:t>ion</w:t>
        </w:r>
      </w:ins>
      <w:del w:id="4" w:author="Karen Crosby" w:date="2025-09-05T08:36:00Z" w16du:dateUtc="2025-09-05T11:36:00Z">
        <w:r w:rsidRPr="00262896" w:rsidDel="00262896">
          <w:delText>es appetite</w:delText>
        </w:r>
      </w:del>
      <w:del w:id="5" w:author="Karen Crosby" w:date="2025-09-05T08:32:00Z" w16du:dateUtc="2025-09-05T11:32:00Z">
        <w:r w:rsidRPr="00262896" w:rsidDel="00262896">
          <w:delText xml:space="preserve"> and projects to the paraventricular nucleus, where </w:delText>
        </w:r>
        <w:commentRangeStart w:id="6"/>
        <w:r w:rsidRPr="00262896" w:rsidDel="00262896">
          <w:delText>CRH</w:delText>
        </w:r>
        <w:commentRangeEnd w:id="6"/>
        <w:r w:rsidDel="00262896">
          <w:rPr>
            <w:rStyle w:val="CommentReference"/>
          </w:rPr>
          <w:commentReference w:id="6"/>
        </w:r>
        <w:r w:rsidRPr="00262896" w:rsidDel="00262896">
          <w:delText xml:space="preserve"> is produced and released. </w:delText>
        </w:r>
      </w:del>
      <w:ins w:id="7" w:author="Karen Crosby" w:date="2025-09-05T08:32:00Z" w16du:dateUtc="2025-09-05T11:32:00Z">
        <w:r>
          <w:t>and</w:t>
        </w:r>
        <w:proofErr w:type="spellEnd"/>
        <w:r>
          <w:t xml:space="preserve"> </w:t>
        </w:r>
      </w:ins>
      <w:del w:id="8" w:author="Karen Crosby" w:date="2025-09-05T08:32:00Z" w16du:dateUtc="2025-09-05T11:32:00Z">
        <w:r w:rsidRPr="00262896" w:rsidDel="00262896">
          <w:delText>DMH</w:delText>
        </w:r>
      </w:del>
      <w:r w:rsidRPr="00262896">
        <w:t xml:space="preserve"> neurons </w:t>
      </w:r>
      <w:ins w:id="9" w:author="Karen Crosby" w:date="2025-09-05T08:32:00Z" w16du:dateUtc="2025-09-05T11:32:00Z">
        <w:r>
          <w:t xml:space="preserve">in this region </w:t>
        </w:r>
      </w:ins>
      <w:r w:rsidRPr="00262896">
        <w:t xml:space="preserve">express </w:t>
      </w:r>
      <w:del w:id="10" w:author="Karen Crosby" w:date="2025-09-05T08:33:00Z" w16du:dateUtc="2025-09-05T11:33:00Z">
        <w:r w:rsidRPr="00262896" w:rsidDel="00262896">
          <w:delText>glucocorticoid</w:delText>
        </w:r>
      </w:del>
      <w:r w:rsidRPr="00262896">
        <w:t xml:space="preserve"> receptors</w:t>
      </w:r>
      <w:ins w:id="11" w:author="Karen Crosby" w:date="2025-09-05T08:33:00Z" w16du:dateUtc="2025-09-05T11:33:00Z">
        <w:r>
          <w:t xml:space="preserve"> that respond to stress hormones</w:t>
        </w:r>
      </w:ins>
      <w:del w:id="12" w:author="Karen Crosby" w:date="2025-09-05T08:33:00Z" w16du:dateUtc="2025-09-05T11:33:00Z">
        <w:r w:rsidRPr="00262896" w:rsidDel="00262896">
          <w:delText xml:space="preserve">, and this area of the brain is involved </w:delText>
        </w:r>
      </w:del>
      <w:del w:id="13" w:author="Karen Crosby" w:date="2025-09-05T08:34:00Z" w16du:dateUtc="2025-09-05T11:34:00Z">
        <w:r w:rsidRPr="00262896" w:rsidDel="00262896">
          <w:delText xml:space="preserve">in sympathetic responses to </w:delText>
        </w:r>
        <w:commentRangeStart w:id="14"/>
        <w:r w:rsidRPr="00262896" w:rsidDel="00262896">
          <w:delText>stress</w:delText>
        </w:r>
      </w:del>
      <w:commentRangeEnd w:id="14"/>
      <w:r>
        <w:rPr>
          <w:rStyle w:val="CommentReference"/>
        </w:rPr>
        <w:commentReference w:id="14"/>
      </w:r>
      <w:r w:rsidRPr="00262896">
        <w:t xml:space="preserve">. </w:t>
      </w:r>
      <w:ins w:id="15" w:author="Karen Crosby" w:date="2025-09-05T08:36:00Z" w16du:dateUtc="2025-09-05T11:36:00Z">
        <w:r>
          <w:t>The DMH is therefore an ideal site to study the effect of stres</w:t>
        </w:r>
      </w:ins>
      <w:ins w:id="16" w:author="Karen Crosby" w:date="2025-09-05T08:37:00Z" w16du:dateUtc="2025-09-05T11:37:00Z">
        <w:r>
          <w:t xml:space="preserve">s on appetite.  </w:t>
        </w:r>
      </w:ins>
      <w:del w:id="17" w:author="Karen Crosby" w:date="2025-09-05T08:37:00Z" w16du:dateUtc="2025-09-05T11:37:00Z">
        <w:r w:rsidRPr="00262896" w:rsidDel="00262896">
          <w:delText>While these roles of the DMH are defined, v</w:delText>
        </w:r>
      </w:del>
      <w:ins w:id="18" w:author="Karen Crosby" w:date="2025-09-05T08:37:00Z" w16du:dateUtc="2025-09-05T11:37:00Z">
        <w:r>
          <w:t>V</w:t>
        </w:r>
      </w:ins>
      <w:r w:rsidRPr="00262896">
        <w:t>ery little is known</w:t>
      </w:r>
      <w:ins w:id="19" w:author="Karen Crosby" w:date="2025-09-05T08:37:00Z" w16du:dateUtc="2025-09-05T11:37:00Z">
        <w:r w:rsidR="001867CC">
          <w:t>, however,</w:t>
        </w:r>
      </w:ins>
      <w:r w:rsidRPr="00262896">
        <w:t xml:space="preserve"> about </w:t>
      </w:r>
      <w:del w:id="20" w:author="Karen Crosby" w:date="2025-09-05T08:37:00Z" w16du:dateUtc="2025-09-05T11:37:00Z">
        <w:r w:rsidRPr="00262896" w:rsidDel="001867CC">
          <w:delText>the relationship between</w:delText>
        </w:r>
      </w:del>
      <w:ins w:id="21" w:author="Karen Crosby" w:date="2025-09-05T08:37:00Z" w16du:dateUtc="2025-09-05T11:37:00Z">
        <w:r w:rsidR="001867CC">
          <w:t>how</w:t>
        </w:r>
      </w:ins>
      <w:r w:rsidRPr="00262896">
        <w:t xml:space="preserve"> stress </w:t>
      </w:r>
      <w:del w:id="22" w:author="Karen Crosby" w:date="2025-09-05T08:37:00Z" w16du:dateUtc="2025-09-05T11:37:00Z">
        <w:r w:rsidRPr="00262896" w:rsidDel="001867CC">
          <w:delText>and appetite, and how it</w:delText>
        </w:r>
      </w:del>
      <w:r w:rsidRPr="00262896">
        <w:t xml:space="preserve"> affects </w:t>
      </w:r>
      <w:ins w:id="23" w:author="Karen Crosby" w:date="2025-09-05T08:37:00Z" w16du:dateUtc="2025-09-05T11:37:00Z">
        <w:r w:rsidR="001867CC">
          <w:t xml:space="preserve">neuronal </w:t>
        </w:r>
      </w:ins>
      <w:r w:rsidRPr="00262896">
        <w:t xml:space="preserve">communication and excitability in the </w:t>
      </w:r>
      <w:commentRangeStart w:id="24"/>
      <w:r w:rsidRPr="00262896">
        <w:t>DMH</w:t>
      </w:r>
      <w:commentRangeEnd w:id="24"/>
      <w:r w:rsidR="001867CC">
        <w:rPr>
          <w:rStyle w:val="CommentReference"/>
        </w:rPr>
        <w:commentReference w:id="24"/>
      </w:r>
      <w:r w:rsidRPr="00262896">
        <w:t>.</w:t>
      </w:r>
    </w:p>
    <w:p w14:paraId="7E7EF970" w14:textId="3D0CEC0E" w:rsidR="00262896" w:rsidRPr="00262896" w:rsidRDefault="001867CC" w:rsidP="00262896">
      <w:ins w:id="25" w:author="Karen Crosby" w:date="2025-09-05T08:40:00Z" w16du:dateUtc="2025-09-05T11:40:00Z">
        <w:r>
          <w:t>Because</w:t>
        </w:r>
      </w:ins>
      <w:del w:id="26" w:author="Karen Crosby" w:date="2025-09-05T08:40:00Z" w16du:dateUtc="2025-09-05T11:40:00Z">
        <w:r w:rsidR="00262896" w:rsidRPr="00262896" w:rsidDel="001867CC">
          <w:delText>Since</w:delText>
        </w:r>
      </w:del>
      <w:r w:rsidR="00262896" w:rsidRPr="00262896">
        <w:t xml:space="preserve"> DMH neurons stimulate appetite, and appetite is generally suppressed during an acute stressor, we hypothesized that acute stress would inhibit </w:t>
      </w:r>
      <w:ins w:id="27" w:author="Karen Crosby" w:date="2025-09-05T08:42:00Z" w16du:dateUtc="2025-09-05T11:42:00Z">
        <w:r>
          <w:t>DMH neurons</w:t>
        </w:r>
      </w:ins>
      <w:ins w:id="28" w:author="Karen Crosby" w:date="2025-09-05T08:51:00Z" w16du:dateUtc="2025-09-05T11:51:00Z">
        <w:r w:rsidR="00113BF6">
          <w:t xml:space="preserve">. </w:t>
        </w:r>
      </w:ins>
      <w:del w:id="29" w:author="Karen Crosby" w:date="2025-09-05T08:51:00Z" w16du:dateUtc="2025-09-05T11:51:00Z">
        <w:r w:rsidR="00262896" w:rsidRPr="00262896" w:rsidDel="00113BF6">
          <w:delText xml:space="preserve">excitatory </w:delText>
        </w:r>
      </w:del>
      <w:ins w:id="30" w:author="Karen Crosby" w:date="2025-09-05T08:45:00Z" w16du:dateUtc="2025-09-05T11:45:00Z">
        <w:r>
          <w:t xml:space="preserve"> </w:t>
        </w:r>
        <w:proofErr w:type="spellStart"/>
        <w:r>
          <w:t>firing</w:t>
        </w:r>
      </w:ins>
      <w:del w:id="31" w:author="Karen Crosby" w:date="2025-09-05T08:45:00Z" w16du:dateUtc="2025-09-05T11:45:00Z">
        <w:r w:rsidR="00262896" w:rsidRPr="00262896" w:rsidDel="001867CC">
          <w:delText xml:space="preserve">synaptic transmission (a measure of neuronal communication) and action potentials (a measure of neuronal excitability) in the DMH. </w:delText>
        </w:r>
      </w:del>
      <w:r w:rsidR="00262896" w:rsidRPr="00262896">
        <w:t>We</w:t>
      </w:r>
      <w:proofErr w:type="spellEnd"/>
      <w:r w:rsidR="00262896" w:rsidRPr="00262896">
        <w:t xml:space="preserve"> used whole-cell patch clamp electrophysiology to record from living DMH neurons from young, female Sparge-Dawley rats who experienced a single 30-minute restraint </w:t>
      </w:r>
      <w:commentRangeStart w:id="32"/>
      <w:r w:rsidR="00262896" w:rsidRPr="00262896">
        <w:t>stressor</w:t>
      </w:r>
      <w:commentRangeEnd w:id="32"/>
      <w:r w:rsidR="00113BF6">
        <w:rPr>
          <w:rStyle w:val="CommentReference"/>
        </w:rPr>
        <w:commentReference w:id="32"/>
      </w:r>
      <w:r w:rsidR="00262896" w:rsidRPr="00262896">
        <w:t xml:space="preserve">. </w:t>
      </w:r>
      <w:ins w:id="33" w:author="Karen Crosby" w:date="2025-09-05T08:49:00Z" w16du:dateUtc="2025-09-05T11:49:00Z">
        <w:r w:rsidR="00113BF6">
          <w:t>To</w:t>
        </w:r>
      </w:ins>
      <w:del w:id="34" w:author="Karen Crosby" w:date="2025-09-05T08:49:00Z" w16du:dateUtc="2025-09-05T11:49:00Z">
        <w:r w:rsidR="00262896" w:rsidRPr="00262896" w:rsidDel="00113BF6">
          <w:delText>We</w:delText>
        </w:r>
      </w:del>
      <w:r w:rsidR="00262896" w:rsidRPr="00262896">
        <w:t xml:space="preserve"> </w:t>
      </w:r>
      <w:ins w:id="35" w:author="Karen Crosby" w:date="2025-09-05T08:45:00Z" w16du:dateUtc="2025-09-05T11:45:00Z">
        <w:r>
          <w:t xml:space="preserve">determine if stress </w:t>
        </w:r>
      </w:ins>
      <w:ins w:id="36" w:author="Karen Crosby" w:date="2025-09-05T08:49:00Z" w16du:dateUtc="2025-09-05T11:49:00Z">
        <w:r w:rsidR="00113BF6">
          <w:t xml:space="preserve">affects DMH neurons, we </w:t>
        </w:r>
      </w:ins>
      <w:r w:rsidR="00262896" w:rsidRPr="00262896">
        <w:t xml:space="preserve">measured </w:t>
      </w:r>
      <w:ins w:id="37" w:author="Karen Crosby" w:date="2025-09-05T08:50:00Z" w16du:dateUtc="2025-09-05T11:50:00Z">
        <w:r w:rsidR="00113BF6">
          <w:t xml:space="preserve">(1) transmission of the excitatory neurotransmitter, glutamate, onto DMH neurons by measuring glutamate current amplitude and (2) </w:t>
        </w:r>
      </w:ins>
      <w:del w:id="38" w:author="Karen Crosby" w:date="2025-09-05T08:51:00Z" w16du:dateUtc="2025-09-05T11:51:00Z">
        <w:r w:rsidR="00262896" w:rsidRPr="00262896" w:rsidDel="00113BF6">
          <w:delText>evoked current amplitude and</w:delText>
        </w:r>
      </w:del>
      <w:r w:rsidR="00262896" w:rsidRPr="00262896">
        <w:t xml:space="preserve"> action potential (AP) </w:t>
      </w:r>
      <w:commentRangeStart w:id="39"/>
      <w:r w:rsidR="00262896" w:rsidRPr="00262896">
        <w:t>parameters</w:t>
      </w:r>
      <w:commentRangeEnd w:id="39"/>
      <w:r w:rsidR="00113BF6">
        <w:rPr>
          <w:rStyle w:val="CommentReference"/>
        </w:rPr>
        <w:commentReference w:id="39"/>
      </w:r>
      <w:ins w:id="40" w:author="Karen Crosby" w:date="2025-09-05T08:52:00Z" w16du:dateUtc="2025-09-05T11:52:00Z">
        <w:r w:rsidR="00113BF6">
          <w:t xml:space="preserve">.  </w:t>
        </w:r>
      </w:ins>
      <w:r w:rsidR="00262896" w:rsidRPr="00262896">
        <w:t xml:space="preserve"> before and after a high frequency stimulation (HFS), to access long lasting changes.</w:t>
      </w:r>
    </w:p>
    <w:p w14:paraId="68344CB9" w14:textId="707F1752" w:rsidR="00262896" w:rsidRPr="00262896" w:rsidRDefault="00262896" w:rsidP="00262896">
      <w:r w:rsidRPr="00262896">
        <w:t xml:space="preserve">Acute stress decreased evoked current amplitudes, AP amplitude, and AP frequency at </w:t>
      </w:r>
      <w:del w:id="41" w:author="Karen Crosby" w:date="2025-09-05T08:54:00Z" w16du:dateUtc="2025-09-05T11:54:00Z">
        <w:r w:rsidRPr="00262896" w:rsidDel="00113BF6">
          <w:delText>excitatory</w:delText>
        </w:r>
      </w:del>
      <w:r w:rsidRPr="00262896">
        <w:t xml:space="preserve"> </w:t>
      </w:r>
      <w:del w:id="42" w:author="Karen Crosby" w:date="2025-09-05T08:54:00Z" w16du:dateUtc="2025-09-05T11:54:00Z">
        <w:r w:rsidRPr="00262896" w:rsidDel="00113BF6">
          <w:delText>(</w:delText>
        </w:r>
      </w:del>
      <w:r w:rsidRPr="00262896">
        <w:t>glutamate synapses</w:t>
      </w:r>
      <w:del w:id="43" w:author="Karen Crosby" w:date="2025-09-05T08:54:00Z" w16du:dateUtc="2025-09-05T11:54:00Z">
        <w:r w:rsidRPr="00262896" w:rsidDel="00113BF6">
          <w:delText>)</w:delText>
        </w:r>
      </w:del>
      <w:r w:rsidRPr="00262896">
        <w:t xml:space="preserve"> after HFS. Recordings obtained in the presence of an endocannabinoid-CB1 receptor blocker </w:t>
      </w:r>
      <w:del w:id="44" w:author="Karen Crosby" w:date="2025-09-05T08:54:00Z" w16du:dateUtc="2025-09-05T11:54:00Z">
        <w:r w:rsidRPr="00262896" w:rsidDel="00113BF6">
          <w:delText xml:space="preserve">(1-(2,4-Dichlorophenyl)-5-(4-iodophenyl)-4-methyl-N-(1-piperidyl)pyrazole-3-carboxamide; </w:delText>
        </w:r>
      </w:del>
      <w:r w:rsidRPr="00262896">
        <w:t xml:space="preserve">AM251; 5 µM) showed no change in evoked current amplitudes, AP amplitude, or AP frequency after HFS, suggesting that the endocannabinoid system is required for the change in communication and excitability seen under acute </w:t>
      </w:r>
      <w:commentRangeStart w:id="45"/>
      <w:r w:rsidRPr="00262896">
        <w:t>stress</w:t>
      </w:r>
      <w:commentRangeEnd w:id="45"/>
      <w:r w:rsidR="00113BF6">
        <w:rPr>
          <w:rStyle w:val="CommentReference"/>
        </w:rPr>
        <w:commentReference w:id="45"/>
      </w:r>
      <w:r w:rsidRPr="00262896">
        <w:t>.</w:t>
      </w:r>
    </w:p>
    <w:p w14:paraId="39704BF8" w14:textId="77777777" w:rsidR="00262896" w:rsidRPr="00262896" w:rsidRDefault="00262896" w:rsidP="00262896">
      <w:r w:rsidRPr="00262896">
        <w:t xml:space="preserve">As the global food system becomes increasingly saturated with processed and ultra-processed foods, the obesity epidemic grows in parallel, with New Brunswick having one of the highest obesity levels in Canada. The mechanisms that respond to stress have not adapted to our high stress society and landscape of high calorie, highly palatable foods. Women are particularly vulnerable to disordered eating behaviours when stressed, for which the neurophysiological basis is unclear. Yet, female research subjects remain </w:t>
      </w:r>
      <w:commentRangeStart w:id="46"/>
      <w:r w:rsidRPr="00262896">
        <w:t>underrepresented</w:t>
      </w:r>
      <w:commentRangeEnd w:id="46"/>
      <w:r w:rsidR="00113BF6">
        <w:rPr>
          <w:rStyle w:val="CommentReference"/>
        </w:rPr>
        <w:commentReference w:id="46"/>
      </w:r>
      <w:r w:rsidRPr="00262896">
        <w:t>.</w:t>
      </w:r>
    </w:p>
    <w:p w14:paraId="241F3F1D" w14:textId="77777777" w:rsidR="00262896" w:rsidRPr="00262896" w:rsidRDefault="00262896" w:rsidP="00262896">
      <w:r w:rsidRPr="00262896">
        <w:t>Abstracts for the 2025 Health Research Symposium must not exceed 300 words in total. All abstracts shall:</w:t>
      </w:r>
    </w:p>
    <w:p w14:paraId="5DC50317" w14:textId="77777777" w:rsidR="00262896" w:rsidRPr="00262896" w:rsidRDefault="00262896" w:rsidP="00262896">
      <w:r w:rsidRPr="00262896">
        <w:t>· Describe a project that aligns with one or more of the four Canadian Institutes of Health Research pillars: biomedical research, clinical research, health systems and services research, or population health research.</w:t>
      </w:r>
    </w:p>
    <w:p w14:paraId="6A14751A" w14:textId="77777777" w:rsidR="00262896" w:rsidRPr="00262896" w:rsidRDefault="00262896" w:rsidP="00262896">
      <w:r w:rsidRPr="00262896">
        <w:t xml:space="preserve">· Include the following sections: Background, Objective/hypothesis, Methods, Results, and Discussion. </w:t>
      </w:r>
      <w:proofErr w:type="gramStart"/>
      <w:r w:rsidRPr="00262896">
        <w:t>In order to</w:t>
      </w:r>
      <w:proofErr w:type="gramEnd"/>
      <w:r w:rsidRPr="00262896">
        <w:t xml:space="preserve"> be considered for a presentation, the research project must have either preliminary or </w:t>
      </w:r>
      <w:proofErr w:type="gramStart"/>
      <w:r w:rsidRPr="00262896">
        <w:t>final results</w:t>
      </w:r>
      <w:proofErr w:type="gramEnd"/>
      <w:r w:rsidRPr="00262896">
        <w:t xml:space="preserve"> available to present.</w:t>
      </w:r>
    </w:p>
    <w:p w14:paraId="2DDD47EE" w14:textId="77777777" w:rsidR="00262896" w:rsidRPr="00262896" w:rsidRDefault="00262896" w:rsidP="00262896">
      <w:r w:rsidRPr="00262896">
        <w:t>· Include Equity Diversity and Inclusion considerations, with special emphasis on sex and gender considerations, if appropriate, in the Methods section.</w:t>
      </w:r>
    </w:p>
    <w:p w14:paraId="1D1D3501" w14:textId="77777777" w:rsidR="00262896" w:rsidRPr="00262896" w:rsidRDefault="00262896" w:rsidP="00262896">
      <w:r w:rsidRPr="00262896">
        <w:lastRenderedPageBreak/>
        <w:t>Abstracts for the 2025 Health Research Symposium shall be assessed by a Committee of Reviewers, composed of representatives from among the health research community in New Brunswick. All abstract submissions will be assessed according to the following criteria:</w:t>
      </w:r>
    </w:p>
    <w:p w14:paraId="04871C0B" w14:textId="77777777" w:rsidR="00262896" w:rsidRPr="00262896" w:rsidRDefault="00262896" w:rsidP="00262896">
      <w:r w:rsidRPr="00262896">
        <w:t>· Quality of writing</w:t>
      </w:r>
    </w:p>
    <w:p w14:paraId="4E4B79B5" w14:textId="77777777" w:rsidR="00262896" w:rsidRPr="00262896" w:rsidRDefault="00262896" w:rsidP="00262896">
      <w:r w:rsidRPr="00262896">
        <w:t>· Novelty of the research</w:t>
      </w:r>
    </w:p>
    <w:p w14:paraId="4088F8EF" w14:textId="77777777" w:rsidR="00262896" w:rsidRPr="00262896" w:rsidRDefault="00262896" w:rsidP="00262896">
      <w:r w:rsidRPr="00262896">
        <w:t>· Impact of the research on the advancement of knowledge in the research area, the health system, or the population of New Brunswick</w:t>
      </w:r>
    </w:p>
    <w:p w14:paraId="61C2BD0B" w14:textId="77777777" w:rsidR="00262896" w:rsidRPr="00262896" w:rsidRDefault="00262896" w:rsidP="00262896">
      <w:r w:rsidRPr="00262896">
        <w:t>· Quality of the methodology</w:t>
      </w:r>
    </w:p>
    <w:p w14:paraId="06DB2F22" w14:textId="77777777" w:rsidR="00262896" w:rsidRPr="00262896" w:rsidRDefault="00262896" w:rsidP="00262896">
      <w:r w:rsidRPr="00262896">
        <w:t>· Alignment with the theme of the Symposium: Powering Discovery Together</w:t>
      </w:r>
    </w:p>
    <w:p w14:paraId="23955B39" w14:textId="77777777" w:rsidR="00272DAF" w:rsidRDefault="00272DAF"/>
    <w:sectPr w:rsidR="00272DA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en Crosby" w:date="2025-09-05T08:41:00Z" w:initials="KC">
    <w:p w14:paraId="1797BF2A" w14:textId="77777777" w:rsidR="001867CC" w:rsidRDefault="001867CC" w:rsidP="001867CC">
      <w:pPr>
        <w:pStyle w:val="CommentText"/>
      </w:pPr>
      <w:r>
        <w:rPr>
          <w:rStyle w:val="CommentReference"/>
        </w:rPr>
        <w:annotationRef/>
      </w:r>
      <w:r>
        <w:t>If you have space, I would consider starting with a statement about stress and appetite to catch the readers’ attention.  Then introduce the DMH as a good site to study this interaction</w:t>
      </w:r>
    </w:p>
  </w:comment>
  <w:comment w:id="6" w:author="Karen Crosby" w:date="2025-09-05T08:32:00Z" w:initials="KC">
    <w:p w14:paraId="6ADDC259" w14:textId="490CF07D" w:rsidR="00262896" w:rsidRDefault="00262896" w:rsidP="00262896">
      <w:pPr>
        <w:pStyle w:val="CommentText"/>
      </w:pPr>
      <w:r>
        <w:rPr>
          <w:rStyle w:val="CommentReference"/>
        </w:rPr>
        <w:annotationRef/>
      </w:r>
      <w:r>
        <w:t xml:space="preserve">Always make sure you define these...but also I think the latter part of this statement is not necessary.  </w:t>
      </w:r>
    </w:p>
  </w:comment>
  <w:comment w:id="14" w:author="Karen Crosby" w:date="2025-09-05T08:34:00Z" w:initials="KC">
    <w:p w14:paraId="1236698B" w14:textId="77777777" w:rsidR="00262896" w:rsidRDefault="00262896" w:rsidP="00262896">
      <w:pPr>
        <w:pStyle w:val="CommentText"/>
      </w:pPr>
      <w:r>
        <w:rPr>
          <w:rStyle w:val="CommentReference"/>
        </w:rPr>
        <w:annotationRef/>
      </w:r>
      <w:r>
        <w:t xml:space="preserve">I think keep it simple - all the audience really needs to know here is that there are neurons in the brain that both regulate appetite and respond to stress hormones - so this region is ideal to study the link between stress and appetite. </w:t>
      </w:r>
    </w:p>
  </w:comment>
  <w:comment w:id="24" w:author="Karen Crosby" w:date="2025-09-05T08:38:00Z" w:initials="KC">
    <w:p w14:paraId="4D0FBBDE" w14:textId="77777777" w:rsidR="001867CC" w:rsidRDefault="001867CC" w:rsidP="001867CC">
      <w:pPr>
        <w:pStyle w:val="CommentText"/>
      </w:pPr>
      <w:r>
        <w:rPr>
          <w:rStyle w:val="CommentReference"/>
        </w:rPr>
        <w:annotationRef/>
      </w:r>
      <w:r>
        <w:t xml:space="preserve">Feel free to change what you want.  I tried to simplify this, but it could still be improved.  </w:t>
      </w:r>
    </w:p>
  </w:comment>
  <w:comment w:id="32" w:author="Karen Crosby" w:date="2025-09-05T08:49:00Z" w:initials="KC">
    <w:p w14:paraId="0AD4534A" w14:textId="77777777" w:rsidR="00113BF6" w:rsidRDefault="00113BF6" w:rsidP="00113BF6">
      <w:pPr>
        <w:pStyle w:val="CommentText"/>
      </w:pPr>
      <w:r>
        <w:rPr>
          <w:rStyle w:val="CommentReference"/>
        </w:rPr>
        <w:annotationRef/>
      </w:r>
      <w:r>
        <w:t>Should we include a little note somewhere like: “(some data from males has already been collected)” or “(and we will compare to data from males available in the lab)” - otherwise, we need to justify only looking at females.</w:t>
      </w:r>
    </w:p>
  </w:comment>
  <w:comment w:id="39" w:author="Karen Crosby" w:date="2025-09-05T08:54:00Z" w:initials="KC">
    <w:p w14:paraId="6812F68B" w14:textId="77777777" w:rsidR="00113BF6" w:rsidRDefault="00113BF6" w:rsidP="00113BF6">
      <w:pPr>
        <w:pStyle w:val="CommentText"/>
      </w:pPr>
      <w:r>
        <w:rPr>
          <w:rStyle w:val="CommentReference"/>
        </w:rPr>
        <w:annotationRef/>
      </w:r>
      <w:r>
        <w:t>I think we should ultimately look at what stress is doing to these neurons “in the short term” - like how it affects glutamate currents and action potentials during the baseline period...and then how stress affects the ability of these neurons to undergo long lasting changes...can we capture this somehow here, while making it easy to understand?</w:t>
      </w:r>
    </w:p>
  </w:comment>
  <w:comment w:id="45" w:author="Karen Crosby" w:date="2025-09-05T08:55:00Z" w:initials="KC">
    <w:p w14:paraId="73C101F8" w14:textId="77777777" w:rsidR="00113BF6" w:rsidRDefault="00113BF6" w:rsidP="00113BF6">
      <w:pPr>
        <w:pStyle w:val="CommentText"/>
      </w:pPr>
      <w:r>
        <w:rPr>
          <w:rStyle w:val="CommentReference"/>
        </w:rPr>
        <w:annotationRef/>
      </w:r>
      <w:r>
        <w:t>We should chat about comparing male data?  I think you should...</w:t>
      </w:r>
    </w:p>
  </w:comment>
  <w:comment w:id="46" w:author="Karen Crosby" w:date="2025-09-05T08:56:00Z" w:initials="KC">
    <w:p w14:paraId="01384845" w14:textId="77777777" w:rsidR="00113BF6" w:rsidRDefault="00113BF6" w:rsidP="00113BF6">
      <w:pPr>
        <w:pStyle w:val="CommentText"/>
      </w:pPr>
      <w:r>
        <w:rPr>
          <w:rStyle w:val="CommentReference"/>
        </w:rPr>
        <w:annotationRef/>
      </w:r>
      <w:r>
        <w:t>It feels like some of this should be at the first of the abstract to introduce the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97BF2A" w15:done="0"/>
  <w15:commentEx w15:paraId="6ADDC259" w15:done="0"/>
  <w15:commentEx w15:paraId="1236698B" w15:done="0"/>
  <w15:commentEx w15:paraId="4D0FBBDE" w15:done="0"/>
  <w15:commentEx w15:paraId="0AD4534A" w15:done="0"/>
  <w15:commentEx w15:paraId="6812F68B" w15:done="0"/>
  <w15:commentEx w15:paraId="73C101F8" w15:done="0"/>
  <w15:commentEx w15:paraId="01384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1C1A8D" w16cex:dateUtc="2025-09-05T11:41:00Z"/>
  <w16cex:commentExtensible w16cex:durableId="6560B116" w16cex:dateUtc="2025-09-05T11:32:00Z"/>
  <w16cex:commentExtensible w16cex:durableId="3647659D" w16cex:dateUtc="2025-09-05T11:34:00Z"/>
  <w16cex:commentExtensible w16cex:durableId="2935EBDA" w16cex:dateUtc="2025-09-05T11:38:00Z"/>
  <w16cex:commentExtensible w16cex:durableId="74030825" w16cex:dateUtc="2025-09-05T11:49:00Z"/>
  <w16cex:commentExtensible w16cex:durableId="7587A6B6" w16cex:dateUtc="2025-09-05T11:54:00Z"/>
  <w16cex:commentExtensible w16cex:durableId="19233071" w16cex:dateUtc="2025-09-05T11:55:00Z"/>
  <w16cex:commentExtensible w16cex:durableId="659378A0" w16cex:dateUtc="2025-09-05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97BF2A" w16cid:durableId="441C1A8D"/>
  <w16cid:commentId w16cid:paraId="6ADDC259" w16cid:durableId="6560B116"/>
  <w16cid:commentId w16cid:paraId="1236698B" w16cid:durableId="3647659D"/>
  <w16cid:commentId w16cid:paraId="4D0FBBDE" w16cid:durableId="2935EBDA"/>
  <w16cid:commentId w16cid:paraId="0AD4534A" w16cid:durableId="74030825"/>
  <w16cid:commentId w16cid:paraId="6812F68B" w16cid:durableId="7587A6B6"/>
  <w16cid:commentId w16cid:paraId="73C101F8" w16cid:durableId="19233071"/>
  <w16cid:commentId w16cid:paraId="01384845" w16cid:durableId="65937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en Crosby">
    <w15:presenceInfo w15:providerId="AD" w15:userId="S::kcrosby@mta.ca::6d3df150-a32e-4e96-aa9e-8b9ee51e6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96"/>
    <w:rsid w:val="00113BF6"/>
    <w:rsid w:val="001867CC"/>
    <w:rsid w:val="00262896"/>
    <w:rsid w:val="00272DAF"/>
    <w:rsid w:val="005C42E2"/>
    <w:rsid w:val="008F0722"/>
    <w:rsid w:val="00BC6BCF"/>
    <w:rsid w:val="00F9283B"/>
    <w:rsid w:val="00FD07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6D08"/>
  <w15:chartTrackingRefBased/>
  <w15:docId w15:val="{83280FCC-84DC-490E-A284-A472FBD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896"/>
    <w:rPr>
      <w:rFonts w:eastAsiaTheme="majorEastAsia" w:cstheme="majorBidi"/>
      <w:color w:val="272727" w:themeColor="text1" w:themeTint="D8"/>
    </w:rPr>
  </w:style>
  <w:style w:type="paragraph" w:styleId="Title">
    <w:name w:val="Title"/>
    <w:basedOn w:val="Normal"/>
    <w:next w:val="Normal"/>
    <w:link w:val="TitleChar"/>
    <w:uiPriority w:val="10"/>
    <w:qFormat/>
    <w:rsid w:val="00262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896"/>
    <w:pPr>
      <w:spacing w:before="160"/>
      <w:jc w:val="center"/>
    </w:pPr>
    <w:rPr>
      <w:i/>
      <w:iCs/>
      <w:color w:val="404040" w:themeColor="text1" w:themeTint="BF"/>
    </w:rPr>
  </w:style>
  <w:style w:type="character" w:customStyle="1" w:styleId="QuoteChar">
    <w:name w:val="Quote Char"/>
    <w:basedOn w:val="DefaultParagraphFont"/>
    <w:link w:val="Quote"/>
    <w:uiPriority w:val="29"/>
    <w:rsid w:val="00262896"/>
    <w:rPr>
      <w:i/>
      <w:iCs/>
      <w:color w:val="404040" w:themeColor="text1" w:themeTint="BF"/>
    </w:rPr>
  </w:style>
  <w:style w:type="paragraph" w:styleId="ListParagraph">
    <w:name w:val="List Paragraph"/>
    <w:basedOn w:val="Normal"/>
    <w:uiPriority w:val="34"/>
    <w:qFormat/>
    <w:rsid w:val="00262896"/>
    <w:pPr>
      <w:ind w:left="720"/>
      <w:contextualSpacing/>
    </w:pPr>
  </w:style>
  <w:style w:type="character" w:styleId="IntenseEmphasis">
    <w:name w:val="Intense Emphasis"/>
    <w:basedOn w:val="DefaultParagraphFont"/>
    <w:uiPriority w:val="21"/>
    <w:qFormat/>
    <w:rsid w:val="00262896"/>
    <w:rPr>
      <w:i/>
      <w:iCs/>
      <w:color w:val="0F4761" w:themeColor="accent1" w:themeShade="BF"/>
    </w:rPr>
  </w:style>
  <w:style w:type="paragraph" w:styleId="IntenseQuote">
    <w:name w:val="Intense Quote"/>
    <w:basedOn w:val="Normal"/>
    <w:next w:val="Normal"/>
    <w:link w:val="IntenseQuoteChar"/>
    <w:uiPriority w:val="30"/>
    <w:qFormat/>
    <w:rsid w:val="00262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896"/>
    <w:rPr>
      <w:i/>
      <w:iCs/>
      <w:color w:val="0F4761" w:themeColor="accent1" w:themeShade="BF"/>
    </w:rPr>
  </w:style>
  <w:style w:type="character" w:styleId="IntenseReference">
    <w:name w:val="Intense Reference"/>
    <w:basedOn w:val="DefaultParagraphFont"/>
    <w:uiPriority w:val="32"/>
    <w:qFormat/>
    <w:rsid w:val="00262896"/>
    <w:rPr>
      <w:b/>
      <w:bCs/>
      <w:smallCaps/>
      <w:color w:val="0F4761" w:themeColor="accent1" w:themeShade="BF"/>
      <w:spacing w:val="5"/>
    </w:rPr>
  </w:style>
  <w:style w:type="paragraph" w:styleId="Revision">
    <w:name w:val="Revision"/>
    <w:hidden/>
    <w:uiPriority w:val="99"/>
    <w:semiHidden/>
    <w:rsid w:val="00262896"/>
    <w:pPr>
      <w:spacing w:after="0" w:line="240" w:lineRule="auto"/>
    </w:pPr>
  </w:style>
  <w:style w:type="character" w:styleId="CommentReference">
    <w:name w:val="annotation reference"/>
    <w:basedOn w:val="DefaultParagraphFont"/>
    <w:uiPriority w:val="99"/>
    <w:semiHidden/>
    <w:unhideWhenUsed/>
    <w:rsid w:val="00262896"/>
    <w:rPr>
      <w:sz w:val="16"/>
      <w:szCs w:val="16"/>
    </w:rPr>
  </w:style>
  <w:style w:type="paragraph" w:styleId="CommentText">
    <w:name w:val="annotation text"/>
    <w:basedOn w:val="Normal"/>
    <w:link w:val="CommentTextChar"/>
    <w:uiPriority w:val="99"/>
    <w:unhideWhenUsed/>
    <w:rsid w:val="00262896"/>
    <w:pPr>
      <w:spacing w:line="240" w:lineRule="auto"/>
    </w:pPr>
    <w:rPr>
      <w:sz w:val="20"/>
      <w:szCs w:val="20"/>
    </w:rPr>
  </w:style>
  <w:style w:type="character" w:customStyle="1" w:styleId="CommentTextChar">
    <w:name w:val="Comment Text Char"/>
    <w:basedOn w:val="DefaultParagraphFont"/>
    <w:link w:val="CommentText"/>
    <w:uiPriority w:val="99"/>
    <w:rsid w:val="00262896"/>
    <w:rPr>
      <w:sz w:val="20"/>
      <w:szCs w:val="20"/>
    </w:rPr>
  </w:style>
  <w:style w:type="paragraph" w:styleId="CommentSubject">
    <w:name w:val="annotation subject"/>
    <w:basedOn w:val="CommentText"/>
    <w:next w:val="CommentText"/>
    <w:link w:val="CommentSubjectChar"/>
    <w:uiPriority w:val="99"/>
    <w:semiHidden/>
    <w:unhideWhenUsed/>
    <w:rsid w:val="00262896"/>
    <w:rPr>
      <w:b/>
      <w:bCs/>
    </w:rPr>
  </w:style>
  <w:style w:type="character" w:customStyle="1" w:styleId="CommentSubjectChar">
    <w:name w:val="Comment Subject Char"/>
    <w:basedOn w:val="CommentTextChar"/>
    <w:link w:val="CommentSubject"/>
    <w:uiPriority w:val="99"/>
    <w:semiHidden/>
    <w:rsid w:val="0026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Crosby</dc:creator>
  <cp:keywords/>
  <dc:description/>
  <cp:lastModifiedBy>Karen Crosby</cp:lastModifiedBy>
  <cp:revision>1</cp:revision>
  <dcterms:created xsi:type="dcterms:W3CDTF">2025-09-05T11:27:00Z</dcterms:created>
  <dcterms:modified xsi:type="dcterms:W3CDTF">2025-09-05T12:00:00Z</dcterms:modified>
</cp:coreProperties>
</file>