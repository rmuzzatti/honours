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30F4F6" w14:textId="6BF9A09D" w:rsidR="00E60836" w:rsidRPr="00BE6304" w:rsidRDefault="006B31B0" w:rsidP="00E60836">
      <w:pPr>
        <w:pStyle w:val="NormalWeb"/>
        <w:spacing w:before="0" w:beforeAutospacing="0"/>
        <w:rPr>
          <w:b/>
          <w:bCs/>
          <w:color w:val="333E48"/>
        </w:rPr>
      </w:pPr>
      <w:commentRangeStart w:id="0"/>
      <w:r>
        <w:rPr>
          <w:color w:val="333E48"/>
        </w:rPr>
        <w:t>In</w:t>
      </w:r>
      <w:commentRangeEnd w:id="0"/>
      <w:r w:rsidR="002E344D">
        <w:rPr>
          <w:rStyle w:val="CommentReference"/>
          <w:rFonts w:asciiTheme="minorHAnsi" w:eastAsiaTheme="minorHAnsi" w:hAnsiTheme="minorHAnsi" w:cstheme="minorBidi"/>
          <w:kern w:val="2"/>
          <w14:ligatures w14:val="standardContextual"/>
        </w:rPr>
        <w:commentReference w:id="0"/>
      </w:r>
      <w:r>
        <w:rPr>
          <w:color w:val="333E48"/>
        </w:rPr>
        <w:t xml:space="preserve"> the brain, the</w:t>
      </w:r>
      <w:r w:rsidR="00E60836">
        <w:rPr>
          <w:color w:val="333E48"/>
        </w:rPr>
        <w:t xml:space="preserve"> dorsomedial hypothalamus (DMH) </w:t>
      </w:r>
      <w:r>
        <w:rPr>
          <w:color w:val="333E48"/>
        </w:rPr>
        <w:t>is important in appetite regulation and neurons</w:t>
      </w:r>
      <w:r w:rsidR="00E60836">
        <w:rPr>
          <w:color w:val="333E48"/>
        </w:rPr>
        <w:t xml:space="preserve"> </w:t>
      </w:r>
      <w:r>
        <w:rPr>
          <w:color w:val="333E48"/>
        </w:rPr>
        <w:t>in this region</w:t>
      </w:r>
      <w:r w:rsidR="00E60836">
        <w:rPr>
          <w:color w:val="333E48"/>
        </w:rPr>
        <w:t xml:space="preserve"> neurons express receptors</w:t>
      </w:r>
      <w:r>
        <w:rPr>
          <w:color w:val="333E48"/>
        </w:rPr>
        <w:t xml:space="preserve"> that respond to stress hormones. The DMH is therefore an ideal site to study to effect of stress on appetite.</w:t>
      </w:r>
      <w:r w:rsidR="00E60836">
        <w:rPr>
          <w:color w:val="333E48"/>
        </w:rPr>
        <w:t xml:space="preserve"> </w:t>
      </w:r>
      <w:r>
        <w:rPr>
          <w:color w:val="333E48"/>
        </w:rPr>
        <w:t xml:space="preserve">Very </w:t>
      </w:r>
      <w:r w:rsidR="00E60836">
        <w:rPr>
          <w:color w:val="333E48"/>
        </w:rPr>
        <w:t>little is known</w:t>
      </w:r>
      <w:r>
        <w:rPr>
          <w:color w:val="333E48"/>
        </w:rPr>
        <w:t>, however,</w:t>
      </w:r>
      <w:r w:rsidR="00E60836">
        <w:rPr>
          <w:color w:val="333E48"/>
        </w:rPr>
        <w:t xml:space="preserve"> </w:t>
      </w:r>
      <w:r>
        <w:rPr>
          <w:color w:val="333E48"/>
        </w:rPr>
        <w:t>how stress</w:t>
      </w:r>
      <w:r w:rsidR="00E60836">
        <w:rPr>
          <w:color w:val="333E48"/>
        </w:rPr>
        <w:t xml:space="preserve"> affects </w:t>
      </w:r>
      <w:r>
        <w:rPr>
          <w:color w:val="333E48"/>
        </w:rPr>
        <w:t xml:space="preserve">neuronal </w:t>
      </w:r>
      <w:r w:rsidR="00E60836">
        <w:rPr>
          <w:color w:val="333E48"/>
        </w:rPr>
        <w:t xml:space="preserve">communication and excitability in the DMH. </w:t>
      </w:r>
    </w:p>
    <w:p w14:paraId="08251F87" w14:textId="576A0F17" w:rsidR="00E60836" w:rsidRDefault="006B31B0" w:rsidP="00E60836">
      <w:pPr>
        <w:pStyle w:val="NormalWeb"/>
        <w:spacing w:before="0" w:beforeAutospacing="0"/>
        <w:rPr>
          <w:color w:val="333E48"/>
        </w:rPr>
      </w:pPr>
      <w:r>
        <w:rPr>
          <w:color w:val="333E48"/>
        </w:rPr>
        <w:t>Because</w:t>
      </w:r>
      <w:r w:rsidR="00E60836">
        <w:rPr>
          <w:color w:val="333E48"/>
        </w:rPr>
        <w:t xml:space="preserve"> DMH neurons stimulate appetite, and appetite is generally suppressed during an acute stressor, we hypothesized that acute stress would inhibit </w:t>
      </w:r>
      <w:r>
        <w:rPr>
          <w:color w:val="333E48"/>
        </w:rPr>
        <w:t>DMH neurons.</w:t>
      </w:r>
      <w:r w:rsidR="00E60836">
        <w:rPr>
          <w:color w:val="333E48"/>
        </w:rPr>
        <w:t xml:space="preserve"> We used whole-cell patch clamp electrophysiology to record from living DMH neurons from young, female Spr</w:t>
      </w:r>
      <w:ins w:id="1" w:author="Karen Crosby" w:date="2025-09-17T22:56:00Z" w16du:dateUtc="2025-09-18T01:56:00Z">
        <w:r w:rsidR="002E344D">
          <w:rPr>
            <w:color w:val="333E48"/>
          </w:rPr>
          <w:t>a</w:t>
        </w:r>
      </w:ins>
      <w:r w:rsidR="00E60836">
        <w:rPr>
          <w:color w:val="333E48"/>
        </w:rPr>
        <w:t>g</w:t>
      </w:r>
      <w:ins w:id="2" w:author="Karen Crosby" w:date="2025-09-17T22:56:00Z" w16du:dateUtc="2025-09-18T01:56:00Z">
        <w:r w:rsidR="002E344D">
          <w:rPr>
            <w:color w:val="333E48"/>
          </w:rPr>
          <w:t>u</w:t>
        </w:r>
      </w:ins>
      <w:r w:rsidR="00E60836">
        <w:rPr>
          <w:color w:val="333E48"/>
        </w:rPr>
        <w:t xml:space="preserve">e-Dawley rats who experienced a single 30-minute restraint stressor. </w:t>
      </w:r>
      <w:ins w:id="3" w:author="Karen Crosby" w:date="2025-09-17T23:02:00Z" w16du:dateUtc="2025-09-18T02:02:00Z">
        <w:r w:rsidR="002E344D">
          <w:rPr>
            <w:color w:val="333E48"/>
          </w:rPr>
          <w:t xml:space="preserve">We stimulated the neurons </w:t>
        </w:r>
      </w:ins>
      <w:ins w:id="4" w:author="Karen Crosby" w:date="2025-09-17T23:03:00Z" w16du:dateUtc="2025-09-18T02:03:00Z">
        <w:r w:rsidR="002E344D">
          <w:rPr>
            <w:color w:val="333E48"/>
          </w:rPr>
          <w:t xml:space="preserve">at a high frequency to assess long lasting changes in synaptic </w:t>
        </w:r>
        <w:proofErr w:type="gramStart"/>
        <w:r w:rsidR="002E344D">
          <w:rPr>
            <w:color w:val="333E48"/>
          </w:rPr>
          <w:t xml:space="preserve">strength </w:t>
        </w:r>
      </w:ins>
      <w:ins w:id="5" w:author="Karen Crosby" w:date="2025-09-17T23:04:00Z" w16du:dateUtc="2025-09-18T02:04:00Z">
        <w:r w:rsidR="002E344D">
          <w:rPr>
            <w:color w:val="333E48"/>
          </w:rPr>
          <w:t xml:space="preserve"> (</w:t>
        </w:r>
        <w:proofErr w:type="gramEnd"/>
        <w:r w:rsidR="002E344D">
          <w:rPr>
            <w:color w:val="333E48"/>
          </w:rPr>
          <w:t>and we compared these to a naïve control group</w:t>
        </w:r>
      </w:ins>
      <w:ins w:id="6" w:author="Karen Crosby" w:date="2025-09-17T23:13:00Z" w16du:dateUtc="2025-09-18T02:13:00Z">
        <w:r w:rsidR="00FD75CD">
          <w:rPr>
            <w:color w:val="333E48"/>
          </w:rPr>
          <w:t xml:space="preserve">). </w:t>
        </w:r>
      </w:ins>
      <w:commentRangeStart w:id="7"/>
      <w:r>
        <w:rPr>
          <w:color w:val="333E48"/>
        </w:rPr>
        <w:t xml:space="preserve">To determine if stress affects DMH neurons, we measured (1) transmission of the excitatory neurotransmitter, glutamate, onto DMH neurons by measuring glutamate current amplitude and (2) </w:t>
      </w:r>
      <w:r w:rsidR="00E60836">
        <w:rPr>
          <w:color w:val="333E48"/>
        </w:rPr>
        <w:t>action potential (AP) parameters before</w:t>
      </w:r>
      <w:r w:rsidR="0017275F">
        <w:rPr>
          <w:color w:val="333E48"/>
        </w:rPr>
        <w:t>, to</w:t>
      </w:r>
      <w:r w:rsidR="00E60836">
        <w:rPr>
          <w:color w:val="333E48"/>
        </w:rPr>
        <w:t xml:space="preserve"> </w:t>
      </w:r>
      <w:r w:rsidR="0017275F">
        <w:rPr>
          <w:color w:val="333E48"/>
        </w:rPr>
        <w:t xml:space="preserve">access initial stress-induced changes, </w:t>
      </w:r>
      <w:r w:rsidR="00E60836">
        <w:rPr>
          <w:color w:val="333E48"/>
        </w:rPr>
        <w:t xml:space="preserve">and after a high frequency stimulation (HFS), to </w:t>
      </w:r>
      <w:r w:rsidR="00E60836" w:rsidRPr="00223250">
        <w:rPr>
          <w:color w:val="333E48"/>
        </w:rPr>
        <w:t>access</w:t>
      </w:r>
      <w:r w:rsidR="00E60836">
        <w:rPr>
          <w:color w:val="333E48"/>
        </w:rPr>
        <w:t xml:space="preserve"> long</w:t>
      </w:r>
      <w:r w:rsidR="0017275F">
        <w:rPr>
          <w:color w:val="333E48"/>
        </w:rPr>
        <w:t>-</w:t>
      </w:r>
      <w:r w:rsidR="00E60836">
        <w:rPr>
          <w:color w:val="333E48"/>
        </w:rPr>
        <w:t xml:space="preserve">lasting changes. </w:t>
      </w:r>
      <w:commentRangeEnd w:id="7"/>
      <w:r w:rsidR="00527CA8">
        <w:rPr>
          <w:rStyle w:val="CommentReference"/>
          <w:rFonts w:asciiTheme="minorHAnsi" w:eastAsiaTheme="minorHAnsi" w:hAnsiTheme="minorHAnsi" w:cstheme="minorBidi"/>
          <w:kern w:val="2"/>
          <w14:ligatures w14:val="standardContextual"/>
        </w:rPr>
        <w:commentReference w:id="7"/>
      </w:r>
    </w:p>
    <w:p w14:paraId="1A9C95F4" w14:textId="1FF8367F" w:rsidR="00223250" w:rsidRDefault="00E60836" w:rsidP="00E60836">
      <w:pPr>
        <w:pStyle w:val="NormalWeb"/>
        <w:spacing w:before="0" w:beforeAutospacing="0"/>
        <w:rPr>
          <w:color w:val="333E48"/>
        </w:rPr>
      </w:pPr>
      <w:r>
        <w:rPr>
          <w:color w:val="333E48"/>
        </w:rPr>
        <w:t xml:space="preserve">Acute stress decreased evoked current amplitudes, AP amplitude, and AP frequency at </w:t>
      </w:r>
      <w:r w:rsidR="00223250">
        <w:rPr>
          <w:color w:val="333E48"/>
        </w:rPr>
        <w:t>glutamate synapses</w:t>
      </w:r>
      <w:r>
        <w:rPr>
          <w:color w:val="333E48"/>
        </w:rPr>
        <w:t xml:space="preserve"> </w:t>
      </w:r>
      <w:r w:rsidR="00223250">
        <w:rPr>
          <w:color w:val="333E48"/>
        </w:rPr>
        <w:t xml:space="preserve">after </w:t>
      </w:r>
      <w:r>
        <w:rPr>
          <w:color w:val="333E48"/>
        </w:rPr>
        <w:t>HFS. Recordings obtained in the presence of an endocannabinoid-CB1 receptor blocker (AM251; 5 µM) showed no change in evoked current amplitudes, AP amplitude, or AP frequency after HFS, suggesting the endocannabinoid system</w:t>
      </w:r>
      <w:r w:rsidR="00BF4122">
        <w:rPr>
          <w:color w:val="333E48"/>
        </w:rPr>
        <w:t>s</w:t>
      </w:r>
      <w:r>
        <w:rPr>
          <w:color w:val="333E48"/>
        </w:rPr>
        <w:t xml:space="preserve"> is required for the change in communication and excitability seen under acute stress. </w:t>
      </w:r>
    </w:p>
    <w:p w14:paraId="35A3A08B" w14:textId="1F3EFBE7" w:rsidR="00920380" w:rsidRDefault="00E60836" w:rsidP="00866FFC">
      <w:pPr>
        <w:pStyle w:val="NormalWeb"/>
        <w:spacing w:before="0" w:beforeAutospacing="0"/>
      </w:pPr>
      <w:commentRangeStart w:id="8"/>
      <w:r>
        <w:t>As the global food system becomes increasingly saturated with processed and ultra-processed foods, the obesity epidemic grows in parallel</w:t>
      </w:r>
      <w:commentRangeEnd w:id="8"/>
      <w:r w:rsidR="002E344D">
        <w:rPr>
          <w:rStyle w:val="CommentReference"/>
          <w:rFonts w:asciiTheme="minorHAnsi" w:eastAsiaTheme="minorHAnsi" w:hAnsiTheme="minorHAnsi" w:cstheme="minorBidi"/>
          <w:kern w:val="2"/>
          <w14:ligatures w14:val="standardContextual"/>
        </w:rPr>
        <w:commentReference w:id="8"/>
      </w:r>
      <w:r>
        <w:t xml:space="preserve">, with New Brunswick having one of the highest obesity levels in Canada. The mechanisms that respond to stress have not adapted to our high stress society and landscape of high calorie, highly palatable foods. Women are particularly </w:t>
      </w:r>
      <w:r w:rsidRPr="00F20701">
        <w:t>vulnerable</w:t>
      </w:r>
      <w:r>
        <w:t xml:space="preserve"> to disordered eating behaviours when stressed, for which the neurophysiological basis is unclear. Yet, female research subjects remain </w:t>
      </w:r>
      <w:commentRangeStart w:id="9"/>
      <w:r>
        <w:t>underrepresented</w:t>
      </w:r>
      <w:commentRangeEnd w:id="9"/>
      <w:r w:rsidR="00FD75CD">
        <w:rPr>
          <w:rStyle w:val="CommentReference"/>
          <w:rFonts w:asciiTheme="minorHAnsi" w:eastAsiaTheme="minorHAnsi" w:hAnsiTheme="minorHAnsi" w:cstheme="minorBidi"/>
          <w:kern w:val="2"/>
          <w14:ligatures w14:val="standardContextual"/>
        </w:rPr>
        <w:commentReference w:id="9"/>
      </w:r>
      <w:r>
        <w:t>.</w:t>
      </w:r>
    </w:p>
    <w:sectPr w:rsidR="0092038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Karen Crosby" w:date="2025-09-17T23:01:00Z" w:initials="KC">
    <w:p w14:paraId="2074B35A" w14:textId="77777777" w:rsidR="002E344D" w:rsidRDefault="002E344D" w:rsidP="002E344D">
      <w:pPr>
        <w:pStyle w:val="CommentText"/>
      </w:pPr>
      <w:r>
        <w:rPr>
          <w:rStyle w:val="CommentReference"/>
        </w:rPr>
        <w:annotationRef/>
      </w:r>
      <w:r>
        <w:t>Because this conference is so health focused, I would start with some basic info on obesity/stress (as you have below) to get the audience excited</w:t>
      </w:r>
    </w:p>
  </w:comment>
  <w:comment w:id="7" w:author="Karen Crosby" w:date="2025-09-17T23:14:00Z" w:initials="KC">
    <w:p w14:paraId="4D398B62" w14:textId="77777777" w:rsidR="00527CA8" w:rsidRDefault="00527CA8" w:rsidP="00527CA8">
      <w:pPr>
        <w:pStyle w:val="CommentText"/>
      </w:pPr>
      <w:r>
        <w:rPr>
          <w:rStyle w:val="CommentReference"/>
        </w:rPr>
        <w:annotationRef/>
      </w:r>
      <w:r>
        <w:t>Let’s chat about this after the lab meeting</w:t>
      </w:r>
    </w:p>
  </w:comment>
  <w:comment w:id="8" w:author="Karen Crosby" w:date="2025-09-17T23:06:00Z" w:initials="KC">
    <w:p w14:paraId="0A0752D4" w14:textId="5641FF9E" w:rsidR="002E344D" w:rsidRDefault="002E344D" w:rsidP="002E344D">
      <w:pPr>
        <w:pStyle w:val="CommentText"/>
      </w:pPr>
      <w:r>
        <w:rPr>
          <w:rStyle w:val="CommentReference"/>
        </w:rPr>
        <w:annotationRef/>
      </w:r>
      <w:r>
        <w:t>This is good, but with limited space, I would focus on stress and obesity</w:t>
      </w:r>
    </w:p>
  </w:comment>
  <w:comment w:id="9" w:author="Karen Crosby" w:date="2025-09-17T23:07:00Z" w:initials="KC">
    <w:p w14:paraId="16B8C71B" w14:textId="77777777" w:rsidR="00FD75CD" w:rsidRDefault="00FD75CD" w:rsidP="00FD75CD">
      <w:pPr>
        <w:pStyle w:val="CommentText"/>
      </w:pPr>
      <w:r>
        <w:rPr>
          <w:rStyle w:val="CommentReference"/>
        </w:rPr>
        <w:annotationRef/>
      </w:r>
      <w:r>
        <w:t>This sounds like rationale for the project, not something that would go at the end of an abstract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074B35A" w15:done="0"/>
  <w15:commentEx w15:paraId="4D398B62" w15:done="0"/>
  <w15:commentEx w15:paraId="0A0752D4" w15:done="0"/>
  <w15:commentEx w15:paraId="16B8C7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BD2D030" w16cex:dateUtc="2025-09-18T02:01:00Z"/>
  <w16cex:commentExtensible w16cex:durableId="1485F3D0" w16cex:dateUtc="2025-09-18T02:14:00Z"/>
  <w16cex:commentExtensible w16cex:durableId="7B014779" w16cex:dateUtc="2025-09-18T02:06:00Z"/>
  <w16cex:commentExtensible w16cex:durableId="3F01F455" w16cex:dateUtc="2025-09-18T02: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074B35A" w16cid:durableId="4BD2D030"/>
  <w16cid:commentId w16cid:paraId="4D398B62" w16cid:durableId="1485F3D0"/>
  <w16cid:commentId w16cid:paraId="0A0752D4" w16cid:durableId="7B014779"/>
  <w16cid:commentId w16cid:paraId="16B8C71B" w16cid:durableId="3F01F45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aren Crosby">
    <w15:presenceInfo w15:providerId="AD" w15:userId="S::kcrosby@mta.ca::6d3df150-a32e-4e96-aa9e-8b9ee51e6d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1CA"/>
    <w:rsid w:val="00036084"/>
    <w:rsid w:val="00101593"/>
    <w:rsid w:val="0017275F"/>
    <w:rsid w:val="001C2BA9"/>
    <w:rsid w:val="001F08BD"/>
    <w:rsid w:val="00223250"/>
    <w:rsid w:val="00231797"/>
    <w:rsid w:val="002E344D"/>
    <w:rsid w:val="00300DFE"/>
    <w:rsid w:val="003613C5"/>
    <w:rsid w:val="00510426"/>
    <w:rsid w:val="00527CA8"/>
    <w:rsid w:val="00687436"/>
    <w:rsid w:val="006B31B0"/>
    <w:rsid w:val="006B417A"/>
    <w:rsid w:val="006E759B"/>
    <w:rsid w:val="00866FFC"/>
    <w:rsid w:val="00920380"/>
    <w:rsid w:val="00A57711"/>
    <w:rsid w:val="00BE6304"/>
    <w:rsid w:val="00BF4122"/>
    <w:rsid w:val="00D501CA"/>
    <w:rsid w:val="00E60836"/>
    <w:rsid w:val="00E70BC6"/>
    <w:rsid w:val="00F20701"/>
    <w:rsid w:val="00F9283B"/>
    <w:rsid w:val="00FD75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09365"/>
  <w15:chartTrackingRefBased/>
  <w15:docId w15:val="{3BFC6606-D352-F044-827A-39E5DB738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1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01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01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01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01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01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01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01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01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1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01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01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01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01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01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01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01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01CA"/>
    <w:rPr>
      <w:rFonts w:eastAsiaTheme="majorEastAsia" w:cstheme="majorBidi"/>
      <w:color w:val="272727" w:themeColor="text1" w:themeTint="D8"/>
    </w:rPr>
  </w:style>
  <w:style w:type="paragraph" w:styleId="Title">
    <w:name w:val="Title"/>
    <w:basedOn w:val="Normal"/>
    <w:next w:val="Normal"/>
    <w:link w:val="TitleChar"/>
    <w:uiPriority w:val="10"/>
    <w:qFormat/>
    <w:rsid w:val="00D501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1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01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01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01CA"/>
    <w:pPr>
      <w:spacing w:before="160"/>
      <w:jc w:val="center"/>
    </w:pPr>
    <w:rPr>
      <w:i/>
      <w:iCs/>
      <w:color w:val="404040" w:themeColor="text1" w:themeTint="BF"/>
    </w:rPr>
  </w:style>
  <w:style w:type="character" w:customStyle="1" w:styleId="QuoteChar">
    <w:name w:val="Quote Char"/>
    <w:basedOn w:val="DefaultParagraphFont"/>
    <w:link w:val="Quote"/>
    <w:uiPriority w:val="29"/>
    <w:rsid w:val="00D501CA"/>
    <w:rPr>
      <w:i/>
      <w:iCs/>
      <w:color w:val="404040" w:themeColor="text1" w:themeTint="BF"/>
    </w:rPr>
  </w:style>
  <w:style w:type="paragraph" w:styleId="ListParagraph">
    <w:name w:val="List Paragraph"/>
    <w:basedOn w:val="Normal"/>
    <w:uiPriority w:val="34"/>
    <w:qFormat/>
    <w:rsid w:val="00D501CA"/>
    <w:pPr>
      <w:ind w:left="720"/>
      <w:contextualSpacing/>
    </w:pPr>
  </w:style>
  <w:style w:type="character" w:styleId="IntenseEmphasis">
    <w:name w:val="Intense Emphasis"/>
    <w:basedOn w:val="DefaultParagraphFont"/>
    <w:uiPriority w:val="21"/>
    <w:qFormat/>
    <w:rsid w:val="00D501CA"/>
    <w:rPr>
      <w:i/>
      <w:iCs/>
      <w:color w:val="0F4761" w:themeColor="accent1" w:themeShade="BF"/>
    </w:rPr>
  </w:style>
  <w:style w:type="paragraph" w:styleId="IntenseQuote">
    <w:name w:val="Intense Quote"/>
    <w:basedOn w:val="Normal"/>
    <w:next w:val="Normal"/>
    <w:link w:val="IntenseQuoteChar"/>
    <w:uiPriority w:val="30"/>
    <w:qFormat/>
    <w:rsid w:val="00D501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01CA"/>
    <w:rPr>
      <w:i/>
      <w:iCs/>
      <w:color w:val="0F4761" w:themeColor="accent1" w:themeShade="BF"/>
    </w:rPr>
  </w:style>
  <w:style w:type="character" w:styleId="IntenseReference">
    <w:name w:val="Intense Reference"/>
    <w:basedOn w:val="DefaultParagraphFont"/>
    <w:uiPriority w:val="32"/>
    <w:qFormat/>
    <w:rsid w:val="00D501CA"/>
    <w:rPr>
      <w:b/>
      <w:bCs/>
      <w:smallCaps/>
      <w:color w:val="0F4761" w:themeColor="accent1" w:themeShade="BF"/>
      <w:spacing w:val="5"/>
    </w:rPr>
  </w:style>
  <w:style w:type="paragraph" w:styleId="NormalWeb">
    <w:name w:val="Normal (Web)"/>
    <w:basedOn w:val="Normal"/>
    <w:uiPriority w:val="99"/>
    <w:unhideWhenUsed/>
    <w:rsid w:val="00E60836"/>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Revision">
    <w:name w:val="Revision"/>
    <w:hidden/>
    <w:uiPriority w:val="99"/>
    <w:semiHidden/>
    <w:rsid w:val="002E344D"/>
    <w:pPr>
      <w:spacing w:after="0" w:line="240" w:lineRule="auto"/>
    </w:pPr>
  </w:style>
  <w:style w:type="character" w:styleId="CommentReference">
    <w:name w:val="annotation reference"/>
    <w:basedOn w:val="DefaultParagraphFont"/>
    <w:uiPriority w:val="99"/>
    <w:semiHidden/>
    <w:unhideWhenUsed/>
    <w:rsid w:val="002E344D"/>
    <w:rPr>
      <w:sz w:val="16"/>
      <w:szCs w:val="16"/>
    </w:rPr>
  </w:style>
  <w:style w:type="paragraph" w:styleId="CommentText">
    <w:name w:val="annotation text"/>
    <w:basedOn w:val="Normal"/>
    <w:link w:val="CommentTextChar"/>
    <w:uiPriority w:val="99"/>
    <w:unhideWhenUsed/>
    <w:rsid w:val="002E344D"/>
    <w:pPr>
      <w:spacing w:line="240" w:lineRule="auto"/>
    </w:pPr>
    <w:rPr>
      <w:sz w:val="20"/>
      <w:szCs w:val="20"/>
    </w:rPr>
  </w:style>
  <w:style w:type="character" w:customStyle="1" w:styleId="CommentTextChar">
    <w:name w:val="Comment Text Char"/>
    <w:basedOn w:val="DefaultParagraphFont"/>
    <w:link w:val="CommentText"/>
    <w:uiPriority w:val="99"/>
    <w:rsid w:val="002E344D"/>
    <w:rPr>
      <w:sz w:val="20"/>
      <w:szCs w:val="20"/>
    </w:rPr>
  </w:style>
  <w:style w:type="paragraph" w:styleId="CommentSubject">
    <w:name w:val="annotation subject"/>
    <w:basedOn w:val="CommentText"/>
    <w:next w:val="CommentText"/>
    <w:link w:val="CommentSubjectChar"/>
    <w:uiPriority w:val="99"/>
    <w:semiHidden/>
    <w:unhideWhenUsed/>
    <w:rsid w:val="002E344D"/>
    <w:rPr>
      <w:b/>
      <w:bCs/>
    </w:rPr>
  </w:style>
  <w:style w:type="character" w:customStyle="1" w:styleId="CommentSubjectChar">
    <w:name w:val="Comment Subject Char"/>
    <w:basedOn w:val="CommentTextChar"/>
    <w:link w:val="CommentSubject"/>
    <w:uiPriority w:val="99"/>
    <w:semiHidden/>
    <w:rsid w:val="002E344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Muzzatti</dc:creator>
  <cp:keywords/>
  <dc:description/>
  <cp:lastModifiedBy>Karen Crosby</cp:lastModifiedBy>
  <cp:revision>3</cp:revision>
  <dcterms:created xsi:type="dcterms:W3CDTF">2025-09-18T02:14:00Z</dcterms:created>
  <dcterms:modified xsi:type="dcterms:W3CDTF">2025-09-18T02:15:00Z</dcterms:modified>
</cp:coreProperties>
</file>